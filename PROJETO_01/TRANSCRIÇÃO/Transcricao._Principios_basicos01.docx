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4884F" w14:textId="167790AA" w:rsidR="00B27ABB" w:rsidRDefault="004725A3">
      <w:pPr>
        <w:pStyle w:val="Estilo1"/>
        <w:rPr>
          <w:ins w:id="1" w:author="Diane Falcão" w:date="2022-12-08T07:59:00Z"/>
          <w:lang w:val="pt-BR"/>
        </w:rPr>
        <w:pPrChange w:id="2" w:author="Amy Baskervilly" w:date="2022-12-16T21:02:00Z">
          <w:pPr>
            <w:jc w:val="both"/>
          </w:pPr>
        </w:pPrChange>
      </w:pPr>
      <w:ins w:id="3" w:author="Diane Falcão" w:date="2022-12-08T08:00:00Z">
        <w:r>
          <w:rPr>
            <w:lang w:val="pt-BR"/>
          </w:rPr>
          <w:t>01</w:t>
        </w:r>
      </w:ins>
      <w:ins w:id="4" w:author="Diane Falcão" w:date="2022-12-08T08:04:00Z">
        <w:r w:rsidR="00753907">
          <w:rPr>
            <w:lang w:val="pt-BR"/>
          </w:rPr>
          <w:t xml:space="preserve"> </w:t>
        </w:r>
        <w:r w:rsidR="001A7DC8">
          <w:rPr>
            <w:lang w:val="pt-BR"/>
          </w:rPr>
          <w:t>–</w:t>
        </w:r>
        <w:r w:rsidR="00753907">
          <w:rPr>
            <w:lang w:val="pt-BR"/>
          </w:rPr>
          <w:t xml:space="preserve"> </w:t>
        </w:r>
        <w:r w:rsidR="001A7DC8">
          <w:rPr>
            <w:lang w:val="pt-BR"/>
          </w:rPr>
          <w:t xml:space="preserve">Introdução e </w:t>
        </w:r>
      </w:ins>
      <w:ins w:id="5" w:author="Diane Falcão" w:date="2022-12-08T08:05:00Z">
        <w:r w:rsidR="001A7DC8">
          <w:rPr>
            <w:lang w:val="pt-BR"/>
          </w:rPr>
          <w:t>O que é Comunismo?</w:t>
        </w:r>
      </w:ins>
    </w:p>
    <w:p w14:paraId="6909B7F5" w14:textId="34EBF7F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No que consiste a live de hoje? </w:t>
      </w:r>
    </w:p>
    <w:p w14:paraId="34E31DF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 live de hoje vai ser um apanhado de princípios básicos do comunismo,</w:t>
      </w:r>
    </w:p>
    <w:p w14:paraId="0801CFD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ou seja, se você tá tendo contato com comunismo pela primeira vez,</w:t>
      </w:r>
    </w:p>
    <w:p w14:paraId="488F6B0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talvez esse vídeo seja um bom para começar.</w:t>
      </w:r>
    </w:p>
    <w:p w14:paraId="410907E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o meu objetivo aqui é apresentar as bases comuns do comunismo. </w:t>
      </w:r>
    </w:p>
    <w:p w14:paraId="1280795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por que que eu digo bases comuns? </w:t>
      </w:r>
    </w:p>
    <w:p w14:paraId="65BBCB5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Porque existem diferentes linhas de comunismo. </w:t>
      </w:r>
    </w:p>
    <w:p w14:paraId="707455B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Só que eu vou apresentar as bases que são comuns a todas essas linhas. </w:t>
      </w:r>
    </w:p>
    <w:p w14:paraId="3A09458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Tirando alguns sectos estranho aí.</w:t>
      </w:r>
    </w:p>
    <w:p w14:paraId="10BCB27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Aqui vai ser o básico do básico mesmo.</w:t>
      </w:r>
    </w:p>
    <w:p w14:paraId="321867F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No final dessa live, eu vou apresentar um guia de leitura, </w:t>
      </w:r>
    </w:p>
    <w:p w14:paraId="6D5825B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disponibilizando todos os livros de maneira gratuita menos um,</w:t>
      </w:r>
    </w:p>
    <w:p w14:paraId="69AB10C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depois a gente entra nesse mérito, </w:t>
      </w:r>
    </w:p>
    <w:p w14:paraId="62AE95F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sugerindo uma ordem de leitura, tá? </w:t>
      </w:r>
    </w:p>
    <w:p w14:paraId="5EBB835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Eu recomendo fortemente que vocês leiam, </w:t>
      </w:r>
    </w:p>
    <w:p w14:paraId="5AA96D7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não usem só o vídeo como referência. </w:t>
      </w:r>
    </w:p>
    <w:p w14:paraId="30D8C95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Vale muito a pena ler e reler mesmo que você já domine </w:t>
      </w:r>
    </w:p>
    <w:p w14:paraId="07B1E6E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 tema para você conseguir assentar ele na sua cabeça. </w:t>
      </w:r>
    </w:p>
    <w:p w14:paraId="4EF3F7E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Vale a pena buscar bibliografia adicional porque o que eu vou dar</w:t>
      </w:r>
    </w:p>
    <w:p w14:paraId="0079ED1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aqui de bibliografia básica é bem básica mesmo, tá? </w:t>
      </w:r>
    </w:p>
    <w:p w14:paraId="6088C66B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Bem básica mesmo.</w:t>
      </w:r>
    </w:p>
    <w:p w14:paraId="7A30F2E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Então, vamos lá: princípios básicos do comunismo. </w:t>
      </w:r>
    </w:p>
    <w:p w14:paraId="42E2784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Aqui, eu já quero fazer um agradecimento para a Groselha Atômica. </w:t>
      </w:r>
    </w:p>
    <w:p w14:paraId="052D3435" w14:textId="77777777" w:rsidR="008A41B5" w:rsidRPr="004B2244" w:rsidRDefault="008A41B5" w:rsidP="00B27ABB">
      <w:pPr>
        <w:jc w:val="both"/>
        <w:rPr>
          <w:lang w:val="pt-BR"/>
        </w:rPr>
      </w:pPr>
      <w:r w:rsidRPr="00DC58F4">
        <w:rPr>
          <w:color w:val="FF0000"/>
          <w:highlight w:val="yellow"/>
          <w:lang w:val="pt-BR"/>
          <w:rPrChange w:id="6" w:author="Diane Falcão" w:date="2022-12-08T08:16:00Z">
            <w:rPr>
              <w:lang w:val="pt-BR"/>
            </w:rPr>
          </w:rPrChange>
        </w:rPr>
        <w:t>@panquetriste</w:t>
      </w:r>
      <w:r w:rsidRPr="004B2244">
        <w:rPr>
          <w:lang w:val="pt-BR"/>
        </w:rPr>
        <w:t xml:space="preserve"> que fez essa arte maravilhosa que tá aí na tela. </w:t>
      </w:r>
    </w:p>
    <w:p w14:paraId="323884C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Eu queria agradecer também o Thales Caramante </w:t>
      </w:r>
    </w:p>
    <w:p w14:paraId="3D49E67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o João Carvalho que me ajudaram com o roteiro dessa live. </w:t>
      </w:r>
    </w:p>
    <w:p w14:paraId="571B0A7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eu faço também um pedido para se você é</w:t>
      </w:r>
    </w:p>
    <w:p w14:paraId="436E648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um marxólogo que tem pós-doutorado em marxismo. </w:t>
      </w:r>
    </w:p>
    <w:p w14:paraId="7D1295C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Por favor, entenda que eu estou falando de maneira básica, simplificada, tá?</w:t>
      </w:r>
    </w:p>
    <w:p w14:paraId="4D0A041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Não precisa citar o Grundrisse,</w:t>
      </w:r>
    </w:p>
    <w:p w14:paraId="144B8A6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as cartas que o Marx mandou para não sei quem, não precisa tá? </w:t>
      </w:r>
    </w:p>
    <w:p w14:paraId="31092CB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 gente sabe que você manja muito de Marx.</w:t>
      </w:r>
    </w:p>
    <w:p w14:paraId="480460A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beleza, outro dia a gente conversa sobre isso, tá? </w:t>
      </w:r>
    </w:p>
    <w:p w14:paraId="6AFC1AF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Então, vamos lá: o que que é comunismo? </w:t>
      </w:r>
    </w:p>
    <w:p w14:paraId="64A44A9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Anticlickbait, definição na tela:</w:t>
      </w:r>
    </w:p>
    <w:p w14:paraId="0DCDF48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comunismo é a doutrina das condições de libertação do proletariado.</w:t>
      </w:r>
    </w:p>
    <w:p w14:paraId="312B5E1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Isso é uma citação do Engels, </w:t>
      </w:r>
    </w:p>
    <w:p w14:paraId="67C5CA9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no livro chamado “princípios básicos do comunismo”. </w:t>
      </w:r>
    </w:p>
    <w:p w14:paraId="29FAA13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Então, primeiro de tudo, não se assustem com a palavra doutrina.</w:t>
      </w:r>
    </w:p>
    <w:p w14:paraId="0F08371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Doutrina significa conjunto de princípios.</w:t>
      </w:r>
    </w:p>
    <w:p w14:paraId="493735D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Não é tipo doutrinação, não confunda doutrina com dogma. </w:t>
      </w:r>
    </w:p>
    <w:p w14:paraId="66195EE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É que hoje se fala muito em doutrinação, </w:t>
      </w:r>
    </w:p>
    <w:p w14:paraId="765BCAE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as pessoas acham que isso é permanentemente negativo, tá? </w:t>
      </w:r>
    </w:p>
    <w:p w14:paraId="3A83856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Então, comunismo é a doutrina das condições de libertação do proletariado. </w:t>
      </w:r>
    </w:p>
    <w:p w14:paraId="62A10AD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Caso alguém não saiba, o que que é proletariado. </w:t>
      </w:r>
    </w:p>
    <w:p w14:paraId="5729DF2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Proletário é quem vive da venda da força do seu trabalho,</w:t>
      </w:r>
    </w:p>
    <w:p w14:paraId="7C63B1F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lastRenderedPageBreak/>
        <w:t xml:space="preserve">quem trabalha em troca de salário. Isso é o proletário. </w:t>
      </w:r>
    </w:p>
    <w:p w14:paraId="17AF2AC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Além disso, qual é o objetivo do comunismo. </w:t>
      </w:r>
    </w:p>
    <w:p w14:paraId="3609947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comunismo almeja uma sociedade sem classes sociais, ou seja,</w:t>
      </w:r>
    </w:p>
    <w:p w14:paraId="2891C0E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uma sociedade sem exploração do ser humano por outro ser humano. </w:t>
      </w:r>
    </w:p>
    <w:p w14:paraId="7AA2E4D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uma sociedade sem classes só pode existir</w:t>
      </w:r>
    </w:p>
    <w:p w14:paraId="5631F46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mediante uma sociedade sem propriedade privada dos meios de produção. </w:t>
      </w:r>
    </w:p>
    <w:p w14:paraId="557A0DA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E, ao final, sem Estado. </w:t>
      </w:r>
    </w:p>
    <w:p w14:paraId="466996C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É uma sociedade livre de exploração sem classes sociais,</w:t>
      </w:r>
    </w:p>
    <w:p w14:paraId="5BCA407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sem a propriedade privada dos meios de produção e sem Estado. </w:t>
      </w:r>
    </w:p>
    <w:p w14:paraId="7917C57B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É isso. Isso é o comunismo. </w:t>
      </w:r>
    </w:p>
    <w:p w14:paraId="1FFFFEF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 comunismo já aconteceu na história? </w:t>
      </w:r>
    </w:p>
    <w:p w14:paraId="3AE5FAC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Não, a União Soviética não foi um país comunista, Cuba não é um país comunista, a China não é um país comunista.</w:t>
      </w:r>
    </w:p>
    <w:p w14:paraId="23D1F64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Tem classes? Não é comunismo. Tem Estado? Não é comunismo. </w:t>
      </w:r>
    </w:p>
    <w:p w14:paraId="48E23A7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Então o comunismo é onde nós queremos chegar.</w:t>
      </w:r>
    </w:p>
    <w:p w14:paraId="29EAC3C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Nós vamos falar sobre o que que a União Soviética, Cuba </w:t>
      </w:r>
    </w:p>
    <w:p w14:paraId="2E6642A6" w14:textId="32BA6B13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a China e </w:t>
      </w:r>
      <w:del w:id="7" w:author="Diane Falcão" w:date="2022-12-08T07:49:00Z">
        <w:r w:rsidRPr="004B2244" w:rsidDel="00CA7290">
          <w:rPr>
            <w:lang w:val="pt-BR"/>
          </w:rPr>
          <w:delText>etc</w:delText>
        </w:r>
      </w:del>
      <w:ins w:id="8" w:author="Diane Falcão" w:date="2022-12-08T07:49:00Z">
        <w:r w:rsidR="00CA7290" w:rsidRPr="004B2244">
          <w:rPr>
            <w:lang w:val="pt-BR"/>
          </w:rPr>
          <w:t>etc.</w:t>
        </w:r>
      </w:ins>
      <w:r w:rsidRPr="004B2244">
        <w:rPr>
          <w:lang w:val="pt-BR"/>
        </w:rPr>
        <w:t xml:space="preserve"> são ou foram. </w:t>
      </w:r>
    </w:p>
    <w:p w14:paraId="2417B67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Então, vamos lá. </w:t>
      </w:r>
    </w:p>
    <w:p w14:paraId="3CBFDD1B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Quem delineou pela primeira vez esse conjunto de princípios? </w:t>
      </w:r>
    </w:p>
    <w:p w14:paraId="2792218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Quem que descreveu? Quem teorizou esse conjunto de princípios? </w:t>
      </w:r>
    </w:p>
    <w:p w14:paraId="2C1D5E9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agora a gente tem que falar dele, né?</w:t>
      </w:r>
    </w:p>
    <w:p w14:paraId="7DC3585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Karl Marx. O Marx é o teórico mais importante de todo o conjunto de princípios comunistas. </w:t>
      </w:r>
    </w:p>
    <w:p w14:paraId="4A21015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Marx é absolutamente incontornável.</w:t>
      </w:r>
    </w:p>
    <w:p w14:paraId="6F3DF4B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É impossível ser comunista sem ler Marx. Impossível. </w:t>
      </w:r>
    </w:p>
    <w:p w14:paraId="36E22FE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Primeiro de tudo: marxismo e comunismo são a mesma coisa? </w:t>
      </w:r>
    </w:p>
    <w:p w14:paraId="1E55855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Não, marxismo e comunismo não são a mesma coisa, </w:t>
      </w:r>
    </w:p>
    <w:p w14:paraId="51E855A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mas eles estão intimamente conectados.</w:t>
      </w:r>
    </w:p>
    <w:p w14:paraId="592BEB9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A diferença entre marxismo e comunismo vai ficar </w:t>
      </w:r>
    </w:p>
    <w:p w14:paraId="04F9277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um pouco mais clara ao longo da nossa exposição, </w:t>
      </w:r>
    </w:p>
    <w:p w14:paraId="656AE70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mas lembrem que não são exatamente sinônimos, tá? </w:t>
      </w:r>
    </w:p>
    <w:p w14:paraId="512CD9B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no que que o marxismo consiste? O que que é o marxismo? </w:t>
      </w:r>
    </w:p>
    <w:p w14:paraId="40AA39B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Marxismo contém três partes constitutivas: uma parte filosófica,</w:t>
      </w:r>
    </w:p>
    <w:p w14:paraId="5D743C2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uma econômica e uma política. </w:t>
      </w:r>
    </w:p>
    <w:p w14:paraId="4F35745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 parte filosófica consiste no materialismo histórico-dialético,</w:t>
      </w:r>
    </w:p>
    <w:p w14:paraId="50BE3B2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a parte econômica, na crítica da economia política </w:t>
      </w:r>
    </w:p>
    <w:p w14:paraId="2CF0FEF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a parte política, do socialismo científico. </w:t>
      </w:r>
    </w:p>
    <w:p w14:paraId="34715C5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Essas partes não são isoladas entre si, tá? </w:t>
      </w:r>
    </w:p>
    <w:p w14:paraId="7BF0219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Elas não estão isoladas. Elas se imiscuam, elas interagem. </w:t>
      </w:r>
    </w:p>
    <w:p w14:paraId="4645693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Nessas três partes, estão as bases comuns de qualquer comunista. </w:t>
      </w:r>
    </w:p>
    <w:p w14:paraId="6FE2F27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Meu objetivo aqui não é contar</w:t>
      </w:r>
    </w:p>
    <w:p w14:paraId="707BDC7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 história da vida do Marx, do Engels e do Lenin, tá?</w:t>
      </w:r>
    </w:p>
    <w:p w14:paraId="5AC5FED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Só vou contar um pouquinho da história do Marx para ficar</w:t>
      </w:r>
    </w:p>
    <w:p w14:paraId="78CFA705" w14:textId="4035B1C6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um pouquinho mais claro o que eu </w:t>
      </w:r>
      <w:ins w:id="9" w:author="Diane Falcão" w:date="2022-12-08T07:49:00Z">
        <w:r w:rsidR="00CA7290">
          <w:rPr>
            <w:lang w:val="pt-BR"/>
          </w:rPr>
          <w:t>‘</w:t>
        </w:r>
      </w:ins>
      <w:r w:rsidRPr="004B2244">
        <w:rPr>
          <w:lang w:val="pt-BR"/>
        </w:rPr>
        <w:t xml:space="preserve">tô querendo dizer. </w:t>
      </w:r>
    </w:p>
    <w:p w14:paraId="51476E3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Então, em 1818, o Marx nasce numa cidade chamada Trier, </w:t>
      </w:r>
    </w:p>
    <w:p w14:paraId="3C5D0B1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que é na antiga Prússia, onde hoje é a Alemanha. </w:t>
      </w:r>
    </w:p>
    <w:p w14:paraId="587ECDD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Na década de 1840, ele começa a escrever para um jornal na Prússia</w:t>
      </w:r>
    </w:p>
    <w:p w14:paraId="13AB873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ele é expulso da Prússia porque ele era</w:t>
      </w:r>
    </w:p>
    <w:p w14:paraId="366E7E0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muito crítico à política dos monarquistas. </w:t>
      </w:r>
    </w:p>
    <w:p w14:paraId="47E6A05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lastRenderedPageBreak/>
        <w:t xml:space="preserve">A política monárquica da Prússia. </w:t>
      </w:r>
    </w:p>
    <w:p w14:paraId="75A2582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Em 1844, ele vai para França, exilado, </w:t>
      </w:r>
    </w:p>
    <w:p w14:paraId="701E0BD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ele conhece um cara chamado Friederich Engels. </w:t>
      </w:r>
    </w:p>
    <w:p w14:paraId="4BB83DC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 cara que tem o bigode mais longo que eu já vi na minha vida. </w:t>
      </w:r>
    </w:p>
    <w:p w14:paraId="7627921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 Engels era filho de um burguês industrial </w:t>
      </w:r>
    </w:p>
    <w:p w14:paraId="671CC4D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que ia ser amigo, parceiro intelectual e mecenas do Marx. </w:t>
      </w:r>
    </w:p>
    <w:p w14:paraId="55B92ED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para quem não sabe mecenas é quem financia algum projeto. </w:t>
      </w:r>
    </w:p>
    <w:p w14:paraId="3C4614A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Então, sim, o Engels era filho de um burguês, mas o Marx, não. </w:t>
      </w:r>
    </w:p>
    <w:p w14:paraId="6792B61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Marx tinha estudado Filosofia na Universidade de Berlim</w:t>
      </w:r>
    </w:p>
    <w:p w14:paraId="025F5F8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lá ele fez parte de um grupo chamado jovens hegelianos. </w:t>
      </w:r>
    </w:p>
    <w:p w14:paraId="1FE07E1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Aqui tem uma ilustraçãozinha dos jovens hegelianos. </w:t>
      </w:r>
    </w:p>
    <w:p w14:paraId="0252B74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Como o nome já diz, o Marx estudando Filosofia na Universidade de Berlim, </w:t>
      </w:r>
    </w:p>
    <w:p w14:paraId="3A4D73E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ele foi muito influenciado pela filosofia dominante na Alemanha nessa época que</w:t>
      </w:r>
    </w:p>
    <w:p w14:paraId="4865759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era a filosofia do Hegel. </w:t>
      </w:r>
    </w:p>
    <w:p w14:paraId="775BE8B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aí, na década de 40, o Marx e o Engels começam a elaborar</w:t>
      </w:r>
    </w:p>
    <w:p w14:paraId="1BFB47F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uma crítica aos jovens hegelianos. </w:t>
      </w:r>
    </w:p>
    <w:p w14:paraId="12048AE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Eles começam a divergir dos jovens hegelianos</w:t>
      </w:r>
    </w:p>
    <w:p w14:paraId="53516DE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divergir do próprio Hegel. </w:t>
      </w:r>
    </w:p>
    <w:p w14:paraId="75F2E4C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Essa crítica que o Marx e o Engels fazem ao Hegel e aos jovens hegelianos</w:t>
      </w:r>
    </w:p>
    <w:p w14:paraId="02408629" w14:textId="74404171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ia </w:t>
      </w:r>
      <w:del w:id="10" w:author="Diane Falcão" w:date="2022-12-08T07:49:00Z">
        <w:r w:rsidRPr="004B2244" w:rsidDel="00CA7290">
          <w:rPr>
            <w:lang w:val="pt-BR"/>
          </w:rPr>
          <w:delText>consistir o</w:delText>
        </w:r>
      </w:del>
      <w:ins w:id="11" w:author="Diane Falcão" w:date="2022-12-08T07:49:00Z">
        <w:r w:rsidR="00CA7290" w:rsidRPr="004B2244">
          <w:rPr>
            <w:lang w:val="pt-BR"/>
          </w:rPr>
          <w:t>consistir no</w:t>
        </w:r>
      </w:ins>
      <w:r w:rsidRPr="004B2244">
        <w:rPr>
          <w:lang w:val="pt-BR"/>
        </w:rPr>
        <w:t xml:space="preserve"> pilar filosófico do marxismo. </w:t>
      </w:r>
    </w:p>
    <w:p w14:paraId="006785C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aí eu quero fazer um adendo, tá? Eu quero pedir licença. </w:t>
      </w:r>
    </w:p>
    <w:p w14:paraId="1E83BD3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Talvez, nessa Live, talvez eu comece pelo mais difícil. </w:t>
      </w:r>
    </w:p>
    <w:p w14:paraId="3EFEF85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Há quem diga que o pilar filosófico do marxismo é o mais difícil. </w:t>
      </w:r>
    </w:p>
    <w:p w14:paraId="5689D38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Só que por que que eu escolhi falar dele primeiro se ele é o mais difícil? Porque o Marx formulou os outros pilares a partir da filosofia.</w:t>
      </w:r>
    </w:p>
    <w:p w14:paraId="0083FB0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 pilar filosófico foi o primeiro a ser formulado. </w:t>
      </w:r>
    </w:p>
    <w:p w14:paraId="6241ABA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o pilar filosófico nos dá o método marxista. </w:t>
      </w:r>
    </w:p>
    <w:p w14:paraId="0C6338C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Então, se você está tendo dificuldade de entender, </w:t>
      </w:r>
    </w:p>
    <w:p w14:paraId="5585188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saiba que isso não é extraordinário. É algo que até comum. </w:t>
      </w:r>
    </w:p>
    <w:p w14:paraId="6E0BF49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Eu demorei muito tempo para entender esse pilar filosófico.</w:t>
      </w:r>
    </w:p>
    <w:p w14:paraId="5BB46D5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Demandou bastante leitura. </w:t>
      </w:r>
    </w:p>
    <w:p w14:paraId="33D2E2D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que eu peço é que você dê uma chance para tentar</w:t>
      </w:r>
    </w:p>
    <w:p w14:paraId="3C553C3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pelo menos se familiarizar com vocabulário. </w:t>
      </w:r>
    </w:p>
    <w:p w14:paraId="2CF3788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No final, como eu falei, vou dar leitura adicional para tentar</w:t>
      </w:r>
    </w:p>
    <w:p w14:paraId="13637A2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melhorar um pouco esse processo. </w:t>
      </w:r>
    </w:p>
    <w:p w14:paraId="6A52235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Então, vamos lá. Voltando para o início da nossa explicação. </w:t>
      </w:r>
    </w:p>
    <w:p w14:paraId="6C221C5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Vocês sabem que o comunismo é</w:t>
      </w:r>
    </w:p>
    <w:p w14:paraId="73A612B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 conjunto de princípios da libertação da classe trabalhadora. </w:t>
      </w:r>
    </w:p>
    <w:p w14:paraId="4529D47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Colocando em outras palavras pra ficar mais claro. </w:t>
      </w:r>
    </w:p>
    <w:p w14:paraId="70C8EA8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 objetivo final é o fim das classes, </w:t>
      </w:r>
    </w:p>
    <w:p w14:paraId="66D9AB8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fim da propriedade privada dos meios de produção e o fim do estado. </w:t>
      </w:r>
    </w:p>
    <w:p w14:paraId="4795873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aí já deve estar surgindo na mente de algumas pessoas que ouvem</w:t>
      </w:r>
    </w:p>
    <w:p w14:paraId="4E7260B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falar disso pela primeira vez: </w:t>
      </w:r>
    </w:p>
    <w:p w14:paraId="14F61F3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mas isso não utópico? Isso não é idealismo? </w:t>
      </w:r>
    </w:p>
    <w:p w14:paraId="4118FBD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Já ouviram falar que o comunismo é utópico? Que é uma utopia? </w:t>
      </w:r>
    </w:p>
    <w:p w14:paraId="76824609" w14:textId="75CE1921" w:rsidR="008A41B5" w:rsidRDefault="008A41B5" w:rsidP="00B27ABB">
      <w:pPr>
        <w:jc w:val="both"/>
        <w:rPr>
          <w:ins w:id="12" w:author="Diane Falcão" w:date="2022-12-08T08:01:00Z"/>
          <w:lang w:val="pt-BR"/>
        </w:rPr>
      </w:pPr>
      <w:r w:rsidRPr="004B2244">
        <w:rPr>
          <w:lang w:val="pt-BR"/>
        </w:rPr>
        <w:t>E os comunistas são idealistas?</w:t>
      </w:r>
      <w:del w:id="13" w:author="Diane Falcão" w:date="2022-12-08T07:42:00Z">
        <w:r w:rsidRPr="004B2244" w:rsidDel="002E49C9">
          <w:rPr>
            <w:lang w:val="pt-BR"/>
          </w:rPr>
          <w:delText xml:space="preserve"> </w:delText>
        </w:r>
      </w:del>
    </w:p>
    <w:p w14:paraId="7EA6F368" w14:textId="60A28711" w:rsidR="004725A3" w:rsidRDefault="004725A3" w:rsidP="00B27ABB">
      <w:pPr>
        <w:jc w:val="both"/>
        <w:rPr>
          <w:ins w:id="14" w:author="Diane Falcão" w:date="2022-12-08T08:01:00Z"/>
          <w:lang w:val="pt-BR"/>
        </w:rPr>
      </w:pPr>
    </w:p>
    <w:p w14:paraId="56248A31" w14:textId="77777777" w:rsidR="004725A3" w:rsidRPr="004B2244" w:rsidRDefault="004725A3" w:rsidP="00B27ABB">
      <w:pPr>
        <w:jc w:val="both"/>
        <w:rPr>
          <w:ins w:id="15" w:author="Diane Falcão" w:date="2022-12-08T07:42:00Z"/>
          <w:lang w:val="pt-BR"/>
        </w:rPr>
      </w:pPr>
    </w:p>
    <w:p w14:paraId="41332527" w14:textId="3B8D4033" w:rsidR="002E49C9" w:rsidRPr="004B2244" w:rsidRDefault="004725A3">
      <w:pPr>
        <w:pStyle w:val="Estilo1"/>
        <w:rPr>
          <w:lang w:val="pt-BR"/>
        </w:rPr>
        <w:pPrChange w:id="16" w:author="Amy Baskervilly" w:date="2022-12-16T21:02:00Z">
          <w:pPr>
            <w:jc w:val="both"/>
          </w:pPr>
        </w:pPrChange>
      </w:pPr>
      <w:ins w:id="17" w:author="Diane Falcão" w:date="2022-12-08T08:00:00Z">
        <w:r>
          <w:rPr>
            <w:lang w:val="pt-BR"/>
          </w:rPr>
          <w:lastRenderedPageBreak/>
          <w:t>02</w:t>
        </w:r>
      </w:ins>
      <w:ins w:id="18" w:author="Diane Falcão" w:date="2022-12-08T08:05:00Z">
        <w:r w:rsidR="001A7DC8">
          <w:rPr>
            <w:lang w:val="pt-BR"/>
          </w:rPr>
          <w:t xml:space="preserve"> – Materialismo Histórico Dialético</w:t>
        </w:r>
      </w:ins>
    </w:p>
    <w:p w14:paraId="7EC5CCC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Então, mal sabem as pessoas que nunca entraram em contato com comunismo</w:t>
      </w:r>
    </w:p>
    <w:p w14:paraId="054E559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que o comunismo surge como uma crítica ao utopismo</w:t>
      </w:r>
    </w:p>
    <w:p w14:paraId="29369DE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uma crítica ao idealismo. </w:t>
      </w:r>
    </w:p>
    <w:p w14:paraId="2F559B0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 pilar filosófico do marxismo se constitui </w:t>
      </w:r>
    </w:p>
    <w:p w14:paraId="02289CFB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como uma crítica a utopismos e idealismos. </w:t>
      </w:r>
    </w:p>
    <w:p w14:paraId="6B1B095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é disso que a gente vai falar agora.</w:t>
      </w:r>
    </w:p>
    <w:p w14:paraId="07417B3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A gente vai falar no materialismo histórico-dialético </w:t>
      </w:r>
    </w:p>
    <w:p w14:paraId="7620B11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que é um nome que já assusta, né? Um palavrão filosófico, </w:t>
      </w:r>
    </w:p>
    <w:p w14:paraId="5F369D7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por isso que eu falei que talvez eu tenha escolhido começar pelo mais difícil, mas eu peço que vocês deem uma chance, tá? </w:t>
      </w:r>
    </w:p>
    <w:p w14:paraId="4D43BD7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Então, vamos lá. Lembra que o Marx era um jovem hegueliano? </w:t>
      </w:r>
    </w:p>
    <w:p w14:paraId="3AC852E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Então, mesmo sendo muito crítico à filosofia do Hegel. </w:t>
      </w:r>
    </w:p>
    <w:p w14:paraId="3221252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 Marx foi muito influenciado pelo Hegel. </w:t>
      </w:r>
    </w:p>
    <w:p w14:paraId="3C9A728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Influenciado de que forma? </w:t>
      </w:r>
    </w:p>
    <w:p w14:paraId="0C2965F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Principalmente a respeito de uma coisa chamada dialética. </w:t>
      </w:r>
    </w:p>
    <w:p w14:paraId="2B3966E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Então, materialismo histórico-dialético, a gente vai começar</w:t>
      </w:r>
    </w:p>
    <w:p w14:paraId="542EAD2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conversando um pouco sobre dialética. </w:t>
      </w:r>
    </w:p>
    <w:p w14:paraId="1DB4775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o que que é dialética? </w:t>
      </w:r>
    </w:p>
    <w:p w14:paraId="2F53593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Isso é algo que a gente precisaria de dez tomos para responder. </w:t>
      </w:r>
    </w:p>
    <w:p w14:paraId="2B9167B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Só que eu vou tentar resumir. </w:t>
      </w:r>
    </w:p>
    <w:p w14:paraId="0443E8AA" w14:textId="6188D1DF" w:rsidR="008A41B5" w:rsidRPr="004B2244" w:rsidRDefault="008A41B5" w:rsidP="00B27ABB">
      <w:pPr>
        <w:jc w:val="both"/>
        <w:rPr>
          <w:lang w:val="pt-BR"/>
        </w:rPr>
      </w:pPr>
      <w:r w:rsidRPr="000D39BC">
        <w:rPr>
          <w:highlight w:val="red"/>
          <w:lang w:val="pt-BR"/>
          <w:rPrChange w:id="19" w:author="Amy Baskervilly" w:date="2022-12-16T21:09:00Z">
            <w:rPr>
              <w:lang w:val="pt-BR"/>
            </w:rPr>
          </w:rPrChange>
        </w:rPr>
        <w:t>Primeiro</w:t>
      </w:r>
      <w:r w:rsidRPr="004B2244">
        <w:rPr>
          <w:lang w:val="pt-BR"/>
        </w:rPr>
        <w:t xml:space="preserve"> de tudo, a dialética hegeliana se contrapunha a outro método filosófico que é a metafísica, que é o método filosófico que era dominante até Hegel. </w:t>
      </w:r>
    </w:p>
    <w:p w14:paraId="3C4182C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Para a gente entender dialética, </w:t>
      </w:r>
    </w:p>
    <w:p w14:paraId="3843991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vale a pena a gente entender o que que é metafísica</w:t>
      </w:r>
    </w:p>
    <w:p w14:paraId="1453C33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porque uma coisa esclarece a outra. </w:t>
      </w:r>
    </w:p>
    <w:p w14:paraId="6C741A7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Esse é o trecho da live que eu mais vou fazer citações, tá, gente? </w:t>
      </w:r>
    </w:p>
    <w:p w14:paraId="3D286E7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Eu vou evitar trazer muita citação aqui, </w:t>
      </w:r>
    </w:p>
    <w:p w14:paraId="5322DB9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mas essas situações eu acho que elas ajudam</w:t>
      </w:r>
    </w:p>
    <w:p w14:paraId="7B50170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porque essa parte é difícil mesmo, tá? </w:t>
      </w:r>
    </w:p>
    <w:p w14:paraId="4A91926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Então, vamos lá. Nós falamos que a dialética se contrapõe à metafísica. </w:t>
      </w:r>
    </w:p>
    <w:p w14:paraId="4DAA98A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Engels: “</w:t>
      </w:r>
      <w:r w:rsidRPr="009E553E">
        <w:rPr>
          <w:highlight w:val="yellow"/>
          <w:lang w:val="pt-BR"/>
          <w:rPrChange w:id="20" w:author="Diane Falcão" w:date="2022-12-08T08:18:00Z">
            <w:rPr>
              <w:lang w:val="pt-BR"/>
            </w:rPr>
          </w:rPrChange>
        </w:rPr>
        <w:t>Para o metafísico, as coisas e suas imagens no pensamento, os conceitos, são objetos de investigação isolados, fixos, rígidos, focalizados, um após o outro, de per si, como algo dado e perene. Pensa só em antíteses, sem meio-termo possível; para ele, das duas uma: sim, sim; não, não; o que for além disso, sobra. Para ele, uma coisa existe ou não existe; um objeto não pode ser ao mesmo tempo o que é e outro diferente. O positivo e o negativo se excluem em absoluto</w:t>
      </w:r>
      <w:r w:rsidRPr="004B2244">
        <w:rPr>
          <w:lang w:val="pt-BR"/>
        </w:rPr>
        <w:t xml:space="preserve">”. </w:t>
      </w:r>
    </w:p>
    <w:p w14:paraId="24AEA4E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Então isso é a metafísica.</w:t>
      </w:r>
    </w:p>
    <w:p w14:paraId="5AF8AC7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Em resumo: a metafísica é um método que trabalha com categorias fixas</w:t>
      </w:r>
    </w:p>
    <w:p w14:paraId="10FC87A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isoladas entre si.</w:t>
      </w:r>
    </w:p>
    <w:p w14:paraId="42ECDD4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Já a dialética, outra citação do Engels: </w:t>
      </w:r>
    </w:p>
    <w:p w14:paraId="13F18479" w14:textId="77777777" w:rsidR="008A41B5" w:rsidRPr="004B2244" w:rsidRDefault="008A41B5" w:rsidP="00B27ABB">
      <w:pPr>
        <w:jc w:val="both"/>
        <w:rPr>
          <w:lang w:val="pt-BR"/>
        </w:rPr>
      </w:pPr>
      <w:r w:rsidRPr="009E553E">
        <w:rPr>
          <w:highlight w:val="yellow"/>
          <w:lang w:val="pt-BR"/>
          <w:rPrChange w:id="21" w:author="Diane Falcão" w:date="2022-12-08T08:18:00Z">
            <w:rPr>
              <w:lang w:val="pt-BR"/>
            </w:rPr>
          </w:rPrChange>
        </w:rPr>
        <w:t>“...focaliza as coisas e suas imagens conceituais substancialmente em suas conexões, em sua concatenação, em sua dinâmica, em seu processo de nascimento e caducidade, fenômenos como os expostos não são mais que outras tantas confirmações de seu modo genuíno de proceder</w:t>
      </w:r>
      <w:r w:rsidRPr="004B2244">
        <w:rPr>
          <w:lang w:val="pt-BR"/>
        </w:rPr>
        <w:t>”.</w:t>
      </w:r>
    </w:p>
    <w:p w14:paraId="3373D8B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Isso ele tá se referindo a trechos do livro que eu estou citando aqui, “Do Socialismo Utópico ao Socialismo Científico”, do Engels.</w:t>
      </w:r>
    </w:p>
    <w:p w14:paraId="7E4DDE9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 dialética é a filosofia que trabalha com categorias em constante movimento e relacionadas entre si através de contradições, de contrários.</w:t>
      </w:r>
    </w:p>
    <w:p w14:paraId="0C6209B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lastRenderedPageBreak/>
        <w:t xml:space="preserve">Então, usando um exemplo clássico que o Engels usa, </w:t>
      </w:r>
    </w:p>
    <w:p w14:paraId="281BCC3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a famosa dialética do senhor e do escravo. </w:t>
      </w:r>
    </w:p>
    <w:p w14:paraId="4D75EA7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De maneira resumida, só existe senhor se existe escravo. </w:t>
      </w:r>
    </w:p>
    <w:p w14:paraId="3FB0AF9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 senhor e o escravo não são categorias isoladas fixas e imóveis. </w:t>
      </w:r>
    </w:p>
    <w:p w14:paraId="784C53CB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A categoria de senhor só existe mediante a existência da categoria de escravos. Em suas contradições entre senhor e escravo. </w:t>
      </w:r>
    </w:p>
    <w:p w14:paraId="2337983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Suas categorias se movem ao longo da história, </w:t>
      </w:r>
    </w:p>
    <w:p w14:paraId="26D67CF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mas eu não vou entrar muito na dialética do senhor e do escravo. </w:t>
      </w:r>
    </w:p>
    <w:p w14:paraId="0D8528E3" w14:textId="34B36521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Eu só </w:t>
      </w:r>
      <w:ins w:id="22" w:author="Diane Falcão" w:date="2022-12-08T07:49:00Z">
        <w:r w:rsidR="00CA7290">
          <w:rPr>
            <w:lang w:val="pt-BR"/>
          </w:rPr>
          <w:t>‘</w:t>
        </w:r>
      </w:ins>
      <w:r w:rsidRPr="004B2244">
        <w:rPr>
          <w:lang w:val="pt-BR"/>
        </w:rPr>
        <w:t>tô mostrando para vocês como as categorias que a dialética trabalha</w:t>
      </w:r>
    </w:p>
    <w:p w14:paraId="487E4A6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são categorias conectadas e móveis. É isso. </w:t>
      </w:r>
    </w:p>
    <w:p w14:paraId="2FFA401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Então, segundo Engels, é uma analogia que ele faz que eu acho boa. </w:t>
      </w:r>
    </w:p>
    <w:p w14:paraId="2E7A96C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 metafísica preocupada com as árvores não consegue ver o bosque.</w:t>
      </w:r>
    </w:p>
    <w:p w14:paraId="2FF79FB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Para ele e para o Marx, </w:t>
      </w:r>
    </w:p>
    <w:p w14:paraId="49B6411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 dialética era muito mais adequada para compreender</w:t>
      </w:r>
    </w:p>
    <w:p w14:paraId="6FECBA0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não só os fenômenos das ciências naturais, como da sociedade. </w:t>
      </w:r>
    </w:p>
    <w:p w14:paraId="67A92C6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Um exemplo que o Engels usa de dialética nesse livro aqui que eu citei. </w:t>
      </w:r>
    </w:p>
    <w:p w14:paraId="60195C7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É a teoria evolutiva do Darwin. </w:t>
      </w:r>
    </w:p>
    <w:p w14:paraId="47FDDE8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Então, a teoria evolutiva do Darwin deu um baque enorme na metafísica </w:t>
      </w:r>
    </w:p>
    <w:p w14:paraId="714FE1C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porque ela trabalha com uma transformação, </w:t>
      </w:r>
    </w:p>
    <w:p w14:paraId="209644C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uma movimentação histórica a longuíssimo prazo. </w:t>
      </w:r>
    </w:p>
    <w:p w14:paraId="3FD8341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Ela tornou impossível trabalhar com categorias fixas, </w:t>
      </w:r>
    </w:p>
    <w:p w14:paraId="64544FD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as categorias são móveis. </w:t>
      </w:r>
    </w:p>
    <w:p w14:paraId="1187EF5B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Elas se transformam, elas surgem e deixam de existir </w:t>
      </w:r>
    </w:p>
    <w:p w14:paraId="26F6406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conforme a história caminha. </w:t>
      </w:r>
    </w:p>
    <w:p w14:paraId="5010F6F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Esse é o princípio dialético da filosofia do Marx, </w:t>
      </w:r>
    </w:p>
    <w:p w14:paraId="35E0771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que é influenciada pelo Hegel. </w:t>
      </w:r>
    </w:p>
    <w:p w14:paraId="7F45A11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Vamos agora a outra parte, era materialismo histórico-dialético. </w:t>
      </w:r>
    </w:p>
    <w:p w14:paraId="2D42EE1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Vamos falar de materialismo. Materialismo. </w:t>
      </w:r>
    </w:p>
    <w:p w14:paraId="7BB4BB4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eu quero pedir para vocês fazerem um exercício agora. </w:t>
      </w:r>
    </w:p>
    <w:p w14:paraId="5F8255BB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Olha em volta, seja aonde você estiver. Olha em volta. </w:t>
      </w:r>
    </w:p>
    <w:p w14:paraId="261FE25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Olha para tudo que tá te rodeando. </w:t>
      </w:r>
    </w:p>
    <w:p w14:paraId="303B03A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Vê se tem uma mesa perto, um computador, um celular,</w:t>
      </w:r>
    </w:p>
    <w:p w14:paraId="6308655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uma cadeira, qualquer coisa. </w:t>
      </w:r>
    </w:p>
    <w:p w14:paraId="54250A4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observa, eu quero que você pense no seguinte: </w:t>
      </w:r>
    </w:p>
    <w:p w14:paraId="2C093FA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quem que fez essas coisas? Quem fabricou? </w:t>
      </w:r>
    </w:p>
    <w:p w14:paraId="79DBEA6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Se tem uma cadeira onde você tá, quem fabricou essa cadeira? </w:t>
      </w:r>
    </w:p>
    <w:p w14:paraId="04BC00C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Tem um sofá, quem fabricou esse sofá? </w:t>
      </w:r>
    </w:p>
    <w:p w14:paraId="3B76B54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mais, quem transportou esse sofá até aí? </w:t>
      </w:r>
    </w:p>
    <w:p w14:paraId="5415163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Se o sofá tem peças de metal, quem minerou os metais? </w:t>
      </w:r>
    </w:p>
    <w:p w14:paraId="4803443B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Quais foram as mãos que tiraram essas metais do veio da terra? </w:t>
      </w:r>
    </w:p>
    <w:p w14:paraId="405D610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Agora eu quero que você pense, </w:t>
      </w:r>
    </w:p>
    <w:p w14:paraId="595F277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 quão pouco a gente pensa sobre isso. </w:t>
      </w:r>
    </w:p>
    <w:p w14:paraId="327A2B1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 quão pouco a gente pensa sobre quem fez os objetos que nos rodeiam. </w:t>
      </w:r>
    </w:p>
    <w:p w14:paraId="13D30A6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não, gente, não foram máquinas, não foram só máquinas. </w:t>
      </w:r>
    </w:p>
    <w:p w14:paraId="224332D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Nós estamos rodeados de uma quantidade imensa de trabalho humano. </w:t>
      </w:r>
    </w:p>
    <w:p w14:paraId="0701392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Só que a gente não percebe. </w:t>
      </w:r>
    </w:p>
    <w:p w14:paraId="54FA034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A gente está desconectado do trabalho humano que nos rodeia. </w:t>
      </w:r>
    </w:p>
    <w:p w14:paraId="165C958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lastRenderedPageBreak/>
        <w:t>O que é o materialismo histórico, principalmente a parte de materialismo? Materialismo é a concepção de que a produção material é</w:t>
      </w:r>
    </w:p>
    <w:p w14:paraId="78E15AF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a base da nossa ordem social. </w:t>
      </w:r>
    </w:p>
    <w:p w14:paraId="786BD0C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Não só a gente tem que pensar em quem fez o que nos rodeia </w:t>
      </w:r>
    </w:p>
    <w:p w14:paraId="5B34754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mas isso que nos rodeia é </w:t>
      </w:r>
    </w:p>
    <w:p w14:paraId="0683CD5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a base para como a gente se organiza socialmente. </w:t>
      </w:r>
    </w:p>
    <w:p w14:paraId="0968F3A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As duas coisas estão conectadas. </w:t>
      </w:r>
    </w:p>
    <w:p w14:paraId="1A56E80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Esse é o grande trunfo do materialismo.</w:t>
      </w:r>
    </w:p>
    <w:p w14:paraId="130F9F5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Vamos voltar um pouquinho para o Hegel agora. </w:t>
      </w:r>
    </w:p>
    <w:p w14:paraId="5960CE2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 Marx incorporou a dialética do Hegel. </w:t>
      </w:r>
    </w:p>
    <w:p w14:paraId="71D1B08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Só que o materialismo ele surge como uma crítica ao Hegel. </w:t>
      </w:r>
    </w:p>
    <w:p w14:paraId="146EA07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crítica ao que do Hegel? O Hegel era um Idealista. </w:t>
      </w:r>
    </w:p>
    <w:p w14:paraId="730D975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Lembra que eu falei que o marxismo surge como uma crítica ao idealismo? </w:t>
      </w:r>
    </w:p>
    <w:p w14:paraId="6B74D13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Essa crítica ao idealismo está </w:t>
      </w:r>
    </w:p>
    <w:p w14:paraId="7B8AB2F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principalmente numa crítica à filosofia do Hegel. </w:t>
      </w:r>
    </w:p>
    <w:p w14:paraId="1301CB4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Então, Marx pega a dialética hegeliana, mas exclui o idealismo. </w:t>
      </w:r>
    </w:p>
    <w:p w14:paraId="46DF8F1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Então, vamos pegar uma citação do próprio Marx: </w:t>
      </w:r>
    </w:p>
    <w:p w14:paraId="0981900C" w14:textId="77777777" w:rsidR="008A41B5" w:rsidRPr="00F174FE" w:rsidRDefault="008A41B5" w:rsidP="00B27ABB">
      <w:pPr>
        <w:jc w:val="both"/>
        <w:rPr>
          <w:highlight w:val="yellow"/>
          <w:lang w:val="pt-BR"/>
          <w:rPrChange w:id="23" w:author="Diane Falcão" w:date="2022-12-08T08:27:00Z">
            <w:rPr>
              <w:lang w:val="pt-BR"/>
            </w:rPr>
          </w:rPrChange>
        </w:rPr>
      </w:pPr>
      <w:r w:rsidRPr="004B2244">
        <w:rPr>
          <w:lang w:val="pt-BR"/>
        </w:rPr>
        <w:t>“</w:t>
      </w:r>
      <w:r w:rsidRPr="00F174FE">
        <w:rPr>
          <w:highlight w:val="yellow"/>
          <w:lang w:val="pt-BR"/>
          <w:rPrChange w:id="24" w:author="Diane Falcão" w:date="2022-12-08T08:27:00Z">
            <w:rPr>
              <w:lang w:val="pt-BR"/>
            </w:rPr>
          </w:rPrChange>
        </w:rPr>
        <w:t xml:space="preserve">Meu método dialético, em seus fundamentos, não </w:t>
      </w:r>
    </w:p>
    <w:p w14:paraId="4A7FC74B" w14:textId="77777777" w:rsidR="008A41B5" w:rsidRPr="00F174FE" w:rsidRDefault="008A41B5" w:rsidP="00B27ABB">
      <w:pPr>
        <w:jc w:val="both"/>
        <w:rPr>
          <w:highlight w:val="yellow"/>
          <w:lang w:val="pt-BR"/>
          <w:rPrChange w:id="25" w:author="Diane Falcão" w:date="2022-12-08T08:27:00Z">
            <w:rPr>
              <w:lang w:val="pt-BR"/>
            </w:rPr>
          </w:rPrChange>
        </w:rPr>
      </w:pPr>
      <w:r w:rsidRPr="00F174FE">
        <w:rPr>
          <w:highlight w:val="yellow"/>
          <w:lang w:val="pt-BR"/>
          <w:rPrChange w:id="26" w:author="Diane Falcão" w:date="2022-12-08T08:27:00Z">
            <w:rPr>
              <w:lang w:val="pt-BR"/>
            </w:rPr>
          </w:rPrChange>
        </w:rPr>
        <w:t xml:space="preserve">é apenas diferente do método hegeliano, mas é exatamente o seu oposto. </w:t>
      </w:r>
    </w:p>
    <w:p w14:paraId="230D6529" w14:textId="77777777" w:rsidR="008A41B5" w:rsidRPr="00F174FE" w:rsidRDefault="008A41B5" w:rsidP="00B27ABB">
      <w:pPr>
        <w:jc w:val="both"/>
        <w:rPr>
          <w:highlight w:val="yellow"/>
          <w:lang w:val="pt-BR"/>
          <w:rPrChange w:id="27" w:author="Diane Falcão" w:date="2022-12-08T08:27:00Z">
            <w:rPr>
              <w:lang w:val="pt-BR"/>
            </w:rPr>
          </w:rPrChange>
        </w:rPr>
      </w:pPr>
      <w:r w:rsidRPr="00F174FE">
        <w:rPr>
          <w:highlight w:val="yellow"/>
          <w:lang w:val="pt-BR"/>
          <w:rPrChange w:id="28" w:author="Diane Falcão" w:date="2022-12-08T08:27:00Z">
            <w:rPr>
              <w:lang w:val="pt-BR"/>
            </w:rPr>
          </w:rPrChange>
        </w:rPr>
        <w:t xml:space="preserve">Para Hegel, o processo de pensamento, que ele, </w:t>
      </w:r>
    </w:p>
    <w:p w14:paraId="53EE925C" w14:textId="77777777" w:rsidR="008A41B5" w:rsidRPr="00F174FE" w:rsidRDefault="008A41B5" w:rsidP="00B27ABB">
      <w:pPr>
        <w:jc w:val="both"/>
        <w:rPr>
          <w:highlight w:val="yellow"/>
          <w:lang w:val="pt-BR"/>
          <w:rPrChange w:id="29" w:author="Diane Falcão" w:date="2022-12-08T08:27:00Z">
            <w:rPr>
              <w:lang w:val="pt-BR"/>
            </w:rPr>
          </w:rPrChange>
        </w:rPr>
      </w:pPr>
      <w:r w:rsidRPr="00F174FE">
        <w:rPr>
          <w:highlight w:val="yellow"/>
          <w:lang w:val="pt-BR"/>
          <w:rPrChange w:id="30" w:author="Diane Falcão" w:date="2022-12-08T08:27:00Z">
            <w:rPr>
              <w:lang w:val="pt-BR"/>
            </w:rPr>
          </w:rPrChange>
        </w:rPr>
        <w:t xml:space="preserve">sob o nome de Ideia (com ‘i’ maiúsculo), chega mesmo a transformar </w:t>
      </w:r>
    </w:p>
    <w:p w14:paraId="0271C3AB" w14:textId="77777777" w:rsidR="008A41B5" w:rsidRPr="00F174FE" w:rsidRDefault="008A41B5" w:rsidP="00B27ABB">
      <w:pPr>
        <w:jc w:val="both"/>
        <w:rPr>
          <w:highlight w:val="yellow"/>
          <w:lang w:val="pt-BR"/>
          <w:rPrChange w:id="31" w:author="Diane Falcão" w:date="2022-12-08T08:27:00Z">
            <w:rPr>
              <w:lang w:val="pt-BR"/>
            </w:rPr>
          </w:rPrChange>
        </w:rPr>
      </w:pPr>
      <w:r w:rsidRPr="00F174FE">
        <w:rPr>
          <w:highlight w:val="yellow"/>
          <w:lang w:val="pt-BR"/>
          <w:rPrChange w:id="32" w:author="Diane Falcão" w:date="2022-12-08T08:27:00Z">
            <w:rPr>
              <w:lang w:val="pt-BR"/>
            </w:rPr>
          </w:rPrChange>
        </w:rPr>
        <w:t>num sujeito autônomo,</w:t>
      </w:r>
    </w:p>
    <w:p w14:paraId="616C2E57" w14:textId="77777777" w:rsidR="008A41B5" w:rsidRPr="00F174FE" w:rsidRDefault="008A41B5" w:rsidP="00B27ABB">
      <w:pPr>
        <w:jc w:val="both"/>
        <w:rPr>
          <w:highlight w:val="yellow"/>
          <w:lang w:val="pt-BR"/>
          <w:rPrChange w:id="33" w:author="Diane Falcão" w:date="2022-12-08T08:27:00Z">
            <w:rPr>
              <w:lang w:val="pt-BR"/>
            </w:rPr>
          </w:rPrChange>
        </w:rPr>
      </w:pPr>
      <w:r w:rsidRPr="00F174FE">
        <w:rPr>
          <w:highlight w:val="yellow"/>
          <w:lang w:val="pt-BR"/>
          <w:rPrChange w:id="34" w:author="Diane Falcão" w:date="2022-12-08T08:27:00Z">
            <w:rPr>
              <w:lang w:val="pt-BR"/>
            </w:rPr>
          </w:rPrChange>
        </w:rPr>
        <w:t xml:space="preserve">é o demiurgo (para quem não sabe, demiurgo é divindade) do processo efetivo, </w:t>
      </w:r>
    </w:p>
    <w:p w14:paraId="0E3ABACB" w14:textId="77777777" w:rsidR="008A41B5" w:rsidRPr="00F174FE" w:rsidRDefault="008A41B5" w:rsidP="00B27ABB">
      <w:pPr>
        <w:jc w:val="both"/>
        <w:rPr>
          <w:highlight w:val="yellow"/>
          <w:lang w:val="pt-BR"/>
          <w:rPrChange w:id="35" w:author="Diane Falcão" w:date="2022-12-08T08:27:00Z">
            <w:rPr>
              <w:lang w:val="pt-BR"/>
            </w:rPr>
          </w:rPrChange>
        </w:rPr>
      </w:pPr>
      <w:r w:rsidRPr="00F174FE">
        <w:rPr>
          <w:highlight w:val="yellow"/>
          <w:lang w:val="pt-BR"/>
          <w:rPrChange w:id="36" w:author="Diane Falcão" w:date="2022-12-08T08:27:00Z">
            <w:rPr>
              <w:lang w:val="pt-BR"/>
            </w:rPr>
          </w:rPrChange>
        </w:rPr>
        <w:t xml:space="preserve">o qual constitui apenas a manifestação externa do primeiro. </w:t>
      </w:r>
    </w:p>
    <w:p w14:paraId="7E1CB989" w14:textId="77777777" w:rsidR="008A41B5" w:rsidRPr="00F174FE" w:rsidRDefault="008A41B5" w:rsidP="00B27ABB">
      <w:pPr>
        <w:jc w:val="both"/>
        <w:rPr>
          <w:highlight w:val="yellow"/>
          <w:lang w:val="pt-BR"/>
          <w:rPrChange w:id="37" w:author="Diane Falcão" w:date="2022-12-08T08:27:00Z">
            <w:rPr>
              <w:lang w:val="pt-BR"/>
            </w:rPr>
          </w:rPrChange>
        </w:rPr>
      </w:pPr>
      <w:r w:rsidRPr="00F174FE">
        <w:rPr>
          <w:highlight w:val="yellow"/>
          <w:lang w:val="pt-BR"/>
          <w:rPrChange w:id="38" w:author="Diane Falcão" w:date="2022-12-08T08:27:00Z">
            <w:rPr>
              <w:lang w:val="pt-BR"/>
            </w:rPr>
          </w:rPrChange>
        </w:rPr>
        <w:t xml:space="preserve">Para mim, ao contrário, o ideal não é mais do que o material, </w:t>
      </w:r>
    </w:p>
    <w:p w14:paraId="2F06BB06" w14:textId="77777777" w:rsidR="008A41B5" w:rsidRPr="004B2244" w:rsidRDefault="008A41B5" w:rsidP="00B27ABB">
      <w:pPr>
        <w:jc w:val="both"/>
        <w:rPr>
          <w:lang w:val="pt-BR"/>
        </w:rPr>
      </w:pPr>
      <w:r w:rsidRPr="00F174FE">
        <w:rPr>
          <w:highlight w:val="yellow"/>
          <w:lang w:val="pt-BR"/>
          <w:rPrChange w:id="39" w:author="Diane Falcão" w:date="2022-12-08T08:27:00Z">
            <w:rPr>
              <w:lang w:val="pt-BR"/>
            </w:rPr>
          </w:rPrChange>
        </w:rPr>
        <w:t>transposto e traduzido na cabeça do homem</w:t>
      </w:r>
      <w:r w:rsidRPr="004B2244">
        <w:rPr>
          <w:lang w:val="pt-BR"/>
        </w:rPr>
        <w:t xml:space="preserve">”. </w:t>
      </w:r>
    </w:p>
    <w:p w14:paraId="3041B19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Isso aqui é uma citação Capital. </w:t>
      </w:r>
    </w:p>
    <w:p w14:paraId="6345E01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Vou explicar, calma que eu sei que é complicado, tá? </w:t>
      </w:r>
    </w:p>
    <w:p w14:paraId="0AB2B91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Pro Hegel, a realidade é uma manifestação das ideias humanas, </w:t>
      </w:r>
    </w:p>
    <w:p w14:paraId="0573359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é uma manifestação do pensamento humano. </w:t>
      </w:r>
    </w:p>
    <w:p w14:paraId="2FDBCF5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o pensamento humano, por sua vez, é a manifestação de uma Ideia original</w:t>
      </w:r>
    </w:p>
    <w:p w14:paraId="1EAD8B74" w14:textId="77777777" w:rsidR="008A41B5" w:rsidRPr="004B2244" w:rsidRDefault="008A41B5" w:rsidP="00B27ABB">
      <w:pPr>
        <w:jc w:val="both"/>
        <w:rPr>
          <w:lang w:val="pt-BR"/>
        </w:rPr>
      </w:pPr>
      <w:r w:rsidRPr="00C2718C">
        <w:rPr>
          <w:lang w:val="pt-BR"/>
        </w:rPr>
        <w:t>(com “i” maiúsculo), que é oriunda, que vem da divindade de Deus.</w:t>
      </w:r>
      <w:r w:rsidRPr="004B2244">
        <w:rPr>
          <w:lang w:val="pt-BR"/>
        </w:rPr>
        <w:t xml:space="preserve"> </w:t>
      </w:r>
    </w:p>
    <w:p w14:paraId="02CBB4F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 Hegel tem uma visão teológica da filosofia. </w:t>
      </w:r>
    </w:p>
    <w:p w14:paraId="5BEB0B3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os jovens hegelianos também eram idealistas. </w:t>
      </w:r>
    </w:p>
    <w:p w14:paraId="631993B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Eles acreditavam que o impedia a sociedade de se desenvolver</w:t>
      </w:r>
    </w:p>
    <w:p w14:paraId="6744014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eram as ideias nas mentes das pessoas. </w:t>
      </w:r>
    </w:p>
    <w:p w14:paraId="36F21D6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Precisava haver uma revolução do pensamento das pessoas, </w:t>
      </w:r>
    </w:p>
    <w:p w14:paraId="015E774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daí a partir do pensamento da razão, a gente transformar a realidade. </w:t>
      </w:r>
    </w:p>
    <w:p w14:paraId="20135CA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mais que isso, conforme o capitalismo foi se desenvolvendo, </w:t>
      </w:r>
    </w:p>
    <w:p w14:paraId="21D6356F" w14:textId="3E55CB7E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surgiram filósofos que viam que </w:t>
      </w:r>
      <w:del w:id="40" w:author="Diane Falcão" w:date="2022-12-08T07:50:00Z">
        <w:r w:rsidRPr="004B2244" w:rsidDel="00506972">
          <w:rPr>
            <w:lang w:val="pt-BR"/>
          </w:rPr>
          <w:delText>tava</w:delText>
        </w:r>
      </w:del>
      <w:ins w:id="41" w:author="Diane Falcão" w:date="2022-12-08T07:50:00Z">
        <w:r w:rsidR="00506972" w:rsidRPr="004B2244">
          <w:rPr>
            <w:lang w:val="pt-BR"/>
          </w:rPr>
          <w:t>estava</w:t>
        </w:r>
      </w:ins>
      <w:r w:rsidRPr="004B2244">
        <w:rPr>
          <w:lang w:val="pt-BR"/>
        </w:rPr>
        <w:t xml:space="preserve"> acontecendo, </w:t>
      </w:r>
    </w:p>
    <w:p w14:paraId="31CC9C3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viam o avanço da pobreza, da miséria, </w:t>
      </w:r>
    </w:p>
    <w:p w14:paraId="11926EC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concebiam sociedades mais justas, mais igualitárias que fossem </w:t>
      </w:r>
    </w:p>
    <w:p w14:paraId="39B049E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libertadoras para toda a humanidade. </w:t>
      </w:r>
    </w:p>
    <w:p w14:paraId="3B100C4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Aonde? Na cabeça deles. </w:t>
      </w:r>
    </w:p>
    <w:p w14:paraId="71B4E55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Segundo Engels, quanto mais detalhadas eram essas sociedades, </w:t>
      </w:r>
    </w:p>
    <w:p w14:paraId="43CF7F7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mais distantes elas eram da sociedade real. </w:t>
      </w:r>
    </w:p>
    <w:p w14:paraId="0A58F27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Esses filósofos ficaram conhecidos como socialistas utópicos. </w:t>
      </w:r>
    </w:p>
    <w:p w14:paraId="115B501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Utopia para quem não sabe, é o não-lugar. </w:t>
      </w:r>
    </w:p>
    <w:p w14:paraId="771D7D4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lastRenderedPageBreak/>
        <w:t xml:space="preserve">Idealismo, gente, é você criar uma ideia na sua cabeça </w:t>
      </w:r>
    </w:p>
    <w:p w14:paraId="415B88E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tentar aplicar à realidade. </w:t>
      </w:r>
    </w:p>
    <w:p w14:paraId="6F9FA84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materialismo é o inverso disso, tá?</w:t>
      </w:r>
    </w:p>
    <w:p w14:paraId="5B08C6D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 Marx coloca essa ideia de cabeça para baixo. </w:t>
      </w:r>
    </w:p>
    <w:p w14:paraId="7AC15F4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Não é a realidade que é criada pelas nossas ideias. </w:t>
      </w:r>
    </w:p>
    <w:p w14:paraId="6770141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Nossas ideias são uma abstração da realidade. </w:t>
      </w:r>
    </w:p>
    <w:p w14:paraId="51BF50F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Primeiro a gente entra em contato com a realidade </w:t>
      </w:r>
    </w:p>
    <w:p w14:paraId="33918CFD" w14:textId="1187B28F" w:rsidR="008A41B5" w:rsidRPr="004B2244" w:rsidRDefault="008A41B5" w:rsidP="00B27ABB">
      <w:pPr>
        <w:jc w:val="both"/>
        <w:rPr>
          <w:lang w:val="pt-BR"/>
        </w:rPr>
      </w:pPr>
      <w:commentRangeStart w:id="42"/>
      <w:r w:rsidRPr="003E577D">
        <w:rPr>
          <w:lang w:val="pt-BR"/>
        </w:rPr>
        <w:t>e depois a gente fórmula as nossas ideias, e não contrário.</w:t>
      </w:r>
      <w:commentRangeEnd w:id="42"/>
      <w:r w:rsidR="00E56011" w:rsidRPr="003E577D">
        <w:rPr>
          <w:rStyle w:val="Refdecomentrio"/>
        </w:rPr>
        <w:commentReference w:id="42"/>
      </w:r>
    </w:p>
    <w:p w14:paraId="71DA926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existe uma ligação inseparável, inseparável entre a realidade material, </w:t>
      </w:r>
    </w:p>
    <w:p w14:paraId="692FB17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os objetos que nos circundam, </w:t>
      </w:r>
    </w:p>
    <w:p w14:paraId="65B71A1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como a gente se organiza socialmente. </w:t>
      </w:r>
    </w:p>
    <w:p w14:paraId="3C70964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Essas duas coisas são indissociáveis. </w:t>
      </w:r>
    </w:p>
    <w:p w14:paraId="46413AC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Não existe organização social sem respaldo material, sem substrato material. </w:t>
      </w:r>
    </w:p>
    <w:p w14:paraId="4F78546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Não adianta nada a gente conceber uma sociedade na nossa cabeça e tentar</w:t>
      </w:r>
    </w:p>
    <w:p w14:paraId="564B068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aplicar à realidade sem levar em consideração a realidade em si. </w:t>
      </w:r>
    </w:p>
    <w:p w14:paraId="17454BD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Isso é o materialismo. Essa é a diferença, tá? </w:t>
      </w:r>
    </w:p>
    <w:p w14:paraId="587B742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o que que é a realidade material? Para ficar mais claro, </w:t>
      </w:r>
    </w:p>
    <w:p w14:paraId="132428C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não só natureza, natureza, como que nós produzimos. </w:t>
      </w:r>
    </w:p>
    <w:p w14:paraId="6D3E2D7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Lembra que eu falei para a gente olhar em volta? </w:t>
      </w:r>
    </w:p>
    <w:p w14:paraId="05641FA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Isso tudo é produzido para satisfazer nossas necessidades materiais. </w:t>
      </w:r>
    </w:p>
    <w:p w14:paraId="6D1E29D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A gente precisa sentar, a gente faz uma cadeira. </w:t>
      </w:r>
    </w:p>
    <w:p w14:paraId="393832D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Isso faz parte da realidade material também. </w:t>
      </w:r>
    </w:p>
    <w:p w14:paraId="3C022C6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Só que não só isso, nossa produção também satisfaz</w:t>
      </w:r>
    </w:p>
    <w:p w14:paraId="3A6E594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os nossos desejos culturais e intelectuais. </w:t>
      </w:r>
    </w:p>
    <w:p w14:paraId="3663441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Não só comer, vestir, morar, mas também o que a gente deseja</w:t>
      </w:r>
    </w:p>
    <w:p w14:paraId="1939188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consumir como cultura. </w:t>
      </w:r>
    </w:p>
    <w:p w14:paraId="3E6DCC0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É uma citação do Marx aqui e do Engels, né? </w:t>
      </w:r>
    </w:p>
    <w:p w14:paraId="1539071B" w14:textId="77777777" w:rsidR="008A41B5" w:rsidRPr="001B4CA4" w:rsidRDefault="008A41B5" w:rsidP="00B27ABB">
      <w:pPr>
        <w:jc w:val="both"/>
        <w:rPr>
          <w:highlight w:val="yellow"/>
          <w:lang w:val="pt-BR"/>
          <w:rPrChange w:id="43" w:author="Amy Baskervilly" w:date="2022-12-18T10:03:00Z">
            <w:rPr>
              <w:lang w:val="pt-BR"/>
            </w:rPr>
          </w:rPrChange>
        </w:rPr>
      </w:pPr>
      <w:r w:rsidRPr="004B2244">
        <w:rPr>
          <w:lang w:val="pt-BR"/>
        </w:rPr>
        <w:t>“</w:t>
      </w:r>
      <w:r w:rsidRPr="001B4CA4">
        <w:rPr>
          <w:highlight w:val="yellow"/>
          <w:lang w:val="pt-BR"/>
          <w:rPrChange w:id="44" w:author="Amy Baskervilly" w:date="2022-12-18T10:03:00Z">
            <w:rPr>
              <w:lang w:val="pt-BR"/>
            </w:rPr>
          </w:rPrChange>
        </w:rPr>
        <w:t xml:space="preserve">O que eles {os indivíduos} são coincide com sua produção, </w:t>
      </w:r>
    </w:p>
    <w:p w14:paraId="47D25320" w14:textId="77777777" w:rsidR="008A41B5" w:rsidRPr="001B4CA4" w:rsidRDefault="008A41B5" w:rsidP="00B27ABB">
      <w:pPr>
        <w:jc w:val="both"/>
        <w:rPr>
          <w:highlight w:val="yellow"/>
          <w:lang w:val="pt-BR"/>
          <w:rPrChange w:id="45" w:author="Amy Baskervilly" w:date="2022-12-18T10:03:00Z">
            <w:rPr>
              <w:lang w:val="pt-BR"/>
            </w:rPr>
          </w:rPrChange>
        </w:rPr>
      </w:pPr>
      <w:r w:rsidRPr="001B4CA4">
        <w:rPr>
          <w:highlight w:val="yellow"/>
          <w:lang w:val="pt-BR"/>
          <w:rPrChange w:id="46" w:author="Amy Baskervilly" w:date="2022-12-18T10:03:00Z">
            <w:rPr>
              <w:lang w:val="pt-BR"/>
            </w:rPr>
          </w:rPrChange>
        </w:rPr>
        <w:t xml:space="preserve">tanto com que produzem quanto com o modo que produzem. </w:t>
      </w:r>
    </w:p>
    <w:p w14:paraId="6ACBD4EE" w14:textId="77777777" w:rsidR="008A41B5" w:rsidRPr="004B2244" w:rsidRDefault="008A41B5" w:rsidP="00B27ABB">
      <w:pPr>
        <w:jc w:val="both"/>
        <w:rPr>
          <w:lang w:val="pt-BR"/>
        </w:rPr>
      </w:pPr>
      <w:r w:rsidRPr="001B4CA4">
        <w:rPr>
          <w:highlight w:val="yellow"/>
          <w:lang w:val="pt-BR"/>
          <w:rPrChange w:id="47" w:author="Amy Baskervilly" w:date="2022-12-18T10:03:00Z">
            <w:rPr>
              <w:lang w:val="pt-BR"/>
            </w:rPr>
          </w:rPrChange>
        </w:rPr>
        <w:t>O que os indivíduos são depende, portanto, das condições materiais de sua produção</w:t>
      </w:r>
      <w:r w:rsidRPr="004B2244">
        <w:rPr>
          <w:lang w:val="pt-BR"/>
        </w:rPr>
        <w:t xml:space="preserve">. </w:t>
      </w:r>
    </w:p>
    <w:p w14:paraId="28B4944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 que nós somos, gente, depende de como a gente produz a nossa existência. </w:t>
      </w:r>
    </w:p>
    <w:p w14:paraId="32A9AF0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 que nós somos depende de como a gente come, onde a gente mora, </w:t>
      </w:r>
    </w:p>
    <w:p w14:paraId="32AC78B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 que a gente veste, como a gente veste. </w:t>
      </w:r>
    </w:p>
    <w:p w14:paraId="1D9F977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Depende disso, como a gente se transporta, </w:t>
      </w:r>
    </w:p>
    <w:p w14:paraId="0E817BC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como a gente satisfaz as nossas necessidades. </w:t>
      </w:r>
    </w:p>
    <w:p w14:paraId="187758B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Então, a maneira como a gente produz a nossa realidade, </w:t>
      </w:r>
    </w:p>
    <w:p w14:paraId="3592436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a gente chama de infraestrutura. </w:t>
      </w:r>
    </w:p>
    <w:p w14:paraId="472FF29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Nossa infraestrutura é produção de alimentos, produção de roupas,</w:t>
      </w:r>
      <w:del w:id="48" w:author="Amy Baskervilly" w:date="2022-12-18T10:03:00Z">
        <w:r w:rsidRPr="004B2244" w:rsidDel="00462D15">
          <w:rPr>
            <w:lang w:val="pt-BR"/>
          </w:rPr>
          <w:delText xml:space="preserve">  </w:delText>
        </w:r>
      </w:del>
    </w:p>
    <w:p w14:paraId="1579C16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produção de casas, etc. </w:t>
      </w:r>
    </w:p>
    <w:p w14:paraId="7AFE4C2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Sob</w:t>
      </w:r>
      <w:del w:id="49" w:author="Amy Baskervilly" w:date="2022-12-18T10:04:00Z">
        <w:r w:rsidRPr="004B2244" w:rsidDel="00462D15">
          <w:rPr>
            <w:lang w:val="pt-BR"/>
          </w:rPr>
          <w:delText>re</w:delText>
        </w:r>
      </w:del>
      <w:r w:rsidRPr="004B2244">
        <w:rPr>
          <w:lang w:val="pt-BR"/>
        </w:rPr>
        <w:t xml:space="preserve"> essa infraestrutura, se ergue uma ordem social, se ergue em cima dela. Isso a gente chama de superestrutura. </w:t>
      </w:r>
    </w:p>
    <w:p w14:paraId="08BBB6E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É o que tá acima da infraestrutura. </w:t>
      </w:r>
    </w:p>
    <w:p w14:paraId="2463996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 que que tem na superestrutura? Cultura, religião, moral, entre outras coisas. Ou seja, nossa cultura, nossa religião, nossa moral estão em cima. </w:t>
      </w:r>
    </w:p>
    <w:p w14:paraId="1C00B8B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Se montão em cima de uma base material. </w:t>
      </w:r>
    </w:p>
    <w:p w14:paraId="62BB3C7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isso significa dizer, gente, que, por exemplo, a nossa religião tem</w:t>
      </w:r>
    </w:p>
    <w:p w14:paraId="440A8D7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tudo a ver com como nós produzimos nossa realidade material, </w:t>
      </w:r>
    </w:p>
    <w:p w14:paraId="63E22D4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como nós produzimos nossa comida, nossas casas, nossas roupas. </w:t>
      </w:r>
    </w:p>
    <w:p w14:paraId="76F0D4B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lastRenderedPageBreak/>
        <w:t>Isso está conectado, a gente nunca pode</w:t>
      </w:r>
    </w:p>
    <w:p w14:paraId="101D3FF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perder de vista a base material da realidade. </w:t>
      </w:r>
    </w:p>
    <w:p w14:paraId="4D2C4F6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Uma coisa depende da outra. </w:t>
      </w:r>
    </w:p>
    <w:p w14:paraId="37EE3C3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Só que, isso é um processo mecânico? </w:t>
      </w:r>
    </w:p>
    <w:p w14:paraId="4988ED1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Significa que toda vez que a gente produzir comida do mesmo jeito vai</w:t>
      </w:r>
    </w:p>
    <w:p w14:paraId="24FD30E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surgir a mesma religião? </w:t>
      </w:r>
    </w:p>
    <w:p w14:paraId="204AC13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Não, não significa que as mesmas bases materiais</w:t>
      </w:r>
    </w:p>
    <w:p w14:paraId="6EE297D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vão produzir a mesma superestrutura, </w:t>
      </w:r>
    </w:p>
    <w:p w14:paraId="05E81CE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mas que a superestrutura é dependente das bases materiais. Dependente. </w:t>
      </w:r>
    </w:p>
    <w:p w14:paraId="34A97EE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Ela não é determinada de maneira mecânica, mas ela é dependente. </w:t>
      </w:r>
    </w:p>
    <w:p w14:paraId="6575DAC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Isso aqui é importantíssimo, </w:t>
      </w:r>
    </w:p>
    <w:p w14:paraId="7556D7F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uma vez que se ergue essa super</w:t>
      </w:r>
      <w:del w:id="50" w:author="Amy Baskervilly" w:date="2022-12-18T10:05:00Z">
        <w:r w:rsidRPr="004B2244" w:rsidDel="00A6023A">
          <w:rPr>
            <w:lang w:val="pt-BR"/>
          </w:rPr>
          <w:delText xml:space="preserve"> </w:delText>
        </w:r>
      </w:del>
      <w:r w:rsidRPr="004B2244">
        <w:rPr>
          <w:lang w:val="pt-BR"/>
        </w:rPr>
        <w:t xml:space="preserve">estrutura, </w:t>
      </w:r>
    </w:p>
    <w:p w14:paraId="1FA8DAA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essa superestrutura impacta novamente as bases materiais. </w:t>
      </w:r>
    </w:p>
    <w:p w14:paraId="2BD8248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Então, a nossa cultura, a nossa religião, a nossa moral pode</w:t>
      </w:r>
    </w:p>
    <w:p w14:paraId="1DFE71A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impactar como a gente produz a nossa realidade. </w:t>
      </w:r>
    </w:p>
    <w:p w14:paraId="455A5A3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Só que ela não existe sem essa realidade. </w:t>
      </w:r>
    </w:p>
    <w:p w14:paraId="3643242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Isso é um movimento dialético. </w:t>
      </w:r>
    </w:p>
    <w:p w14:paraId="48CECCE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Lembra a gente falou que a dialética era importante? </w:t>
      </w:r>
    </w:p>
    <w:p w14:paraId="4097808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Em suas conexões, em seu movimento, e não em categorias fixas. </w:t>
      </w:r>
    </w:p>
    <w:p w14:paraId="0F298C6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Infraestrutura e superestrutura não são categorias fixas e móveis.</w:t>
      </w:r>
    </w:p>
    <w:p w14:paraId="47FB7C4B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Elas se conectam, elas interagem entre si e elas se movem.</w:t>
      </w:r>
    </w:p>
    <w:p w14:paraId="15DC2A4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Eu sei que é difícil, mas dá uma chance e pelo menos fica</w:t>
      </w:r>
    </w:p>
    <w:p w14:paraId="3A4EC84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familiarizado com esse vocabulário: materialismo, base material, </w:t>
      </w:r>
    </w:p>
    <w:p w14:paraId="7B650CA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infraestrutura, superestrutura, dialética, etc. </w:t>
      </w:r>
    </w:p>
    <w:p w14:paraId="6EA32E7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aí, lembra que era materialismo histórico-dialético? </w:t>
      </w:r>
    </w:p>
    <w:p w14:paraId="053B911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Onde que entra a parte histórica? </w:t>
      </w:r>
    </w:p>
    <w:p w14:paraId="5939AF7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Esse método faz com que o Marx e o Engels olhem</w:t>
      </w:r>
    </w:p>
    <w:p w14:paraId="150D441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para a história através de como as pessoas produziram</w:t>
      </w:r>
    </w:p>
    <w:p w14:paraId="38FA1AB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a sua realidade para satisfazer as suas necessidades </w:t>
      </w:r>
    </w:p>
    <w:p w14:paraId="6DDFE20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como isso afetava a ordem social. </w:t>
      </w:r>
    </w:p>
    <w:p w14:paraId="40F00B6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Então, pro Marx e pro Engels, o primeiro fato histórico é</w:t>
      </w:r>
    </w:p>
    <w:p w14:paraId="53F3346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a satisfação das nossas necessidades. </w:t>
      </w:r>
    </w:p>
    <w:p w14:paraId="342F460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A primeira vez que humano construiu uma ferramenta para conseguir se satisfazer. Esse é o primeiro fato histórico. </w:t>
      </w:r>
    </w:p>
    <w:p w14:paraId="149DCA1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A partir do momento que a gente satisfaz uma necessidade, a gente cria outras. Esse processo histórico é o processo de criação de novas necessidades. </w:t>
      </w:r>
    </w:p>
    <w:p w14:paraId="045DB40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a roda da história vai girando </w:t>
      </w:r>
    </w:p>
    <w:p w14:paraId="19CF95A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conforme a gente vai satisfazendo nossas necessidades. </w:t>
      </w:r>
    </w:p>
    <w:p w14:paraId="4BAD1B3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Então, Marx e o Engels olham para a história e veem:</w:t>
      </w:r>
    </w:p>
    <w:p w14:paraId="4AF99D8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como se produzia? A partir dessa produção qual que era a ordem social? </w:t>
      </w:r>
    </w:p>
    <w:p w14:paraId="651D967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Como a ordem social de tal sociedade se conecta</w:t>
      </w:r>
    </w:p>
    <w:p w14:paraId="3B2148B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com como essa sociedade produzia? </w:t>
      </w:r>
    </w:p>
    <w:p w14:paraId="06EE676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Isso é o materialismo histórico. </w:t>
      </w:r>
    </w:p>
    <w:p w14:paraId="0301774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Então, para resumir, vamos lá, tem uma citação longa, </w:t>
      </w:r>
    </w:p>
    <w:p w14:paraId="6A4942EB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mas é uma citação que amarra tudo que eu falei. </w:t>
      </w:r>
    </w:p>
    <w:p w14:paraId="17991BB3" w14:textId="77777777" w:rsidR="008A41B5" w:rsidRPr="001639EF" w:rsidRDefault="008A41B5" w:rsidP="00B27ABB">
      <w:pPr>
        <w:jc w:val="both"/>
        <w:rPr>
          <w:highlight w:val="yellow"/>
          <w:lang w:val="pt-BR"/>
          <w:rPrChange w:id="51" w:author="Amy Baskervilly" w:date="2022-12-18T10:07:00Z">
            <w:rPr>
              <w:lang w:val="pt-BR"/>
            </w:rPr>
          </w:rPrChange>
        </w:rPr>
      </w:pPr>
      <w:r w:rsidRPr="004B2244">
        <w:rPr>
          <w:lang w:val="pt-BR"/>
        </w:rPr>
        <w:t>“</w:t>
      </w:r>
      <w:r w:rsidRPr="001639EF">
        <w:rPr>
          <w:highlight w:val="yellow"/>
          <w:lang w:val="pt-BR"/>
          <w:rPrChange w:id="52" w:author="Amy Baskervilly" w:date="2022-12-18T10:07:00Z">
            <w:rPr>
              <w:lang w:val="pt-BR"/>
            </w:rPr>
          </w:rPrChange>
        </w:rPr>
        <w:t xml:space="preserve">A concepção materialista da história parte da tese de que a produção, </w:t>
      </w:r>
    </w:p>
    <w:p w14:paraId="67C862D7" w14:textId="77777777" w:rsidR="008A41B5" w:rsidRPr="001639EF" w:rsidRDefault="008A41B5" w:rsidP="00B27ABB">
      <w:pPr>
        <w:jc w:val="both"/>
        <w:rPr>
          <w:highlight w:val="yellow"/>
          <w:lang w:val="pt-BR"/>
          <w:rPrChange w:id="53" w:author="Amy Baskervilly" w:date="2022-12-18T10:07:00Z">
            <w:rPr>
              <w:lang w:val="pt-BR"/>
            </w:rPr>
          </w:rPrChange>
        </w:rPr>
      </w:pPr>
      <w:r w:rsidRPr="001639EF">
        <w:rPr>
          <w:highlight w:val="yellow"/>
          <w:lang w:val="pt-BR"/>
          <w:rPrChange w:id="54" w:author="Amy Baskervilly" w:date="2022-12-18T10:07:00Z">
            <w:rPr>
              <w:lang w:val="pt-BR"/>
            </w:rPr>
          </w:rPrChange>
        </w:rPr>
        <w:t xml:space="preserve">e com ela a troca dos produtos é a base de toda ordem social; </w:t>
      </w:r>
    </w:p>
    <w:p w14:paraId="0D84B085" w14:textId="77777777" w:rsidR="008A41B5" w:rsidRPr="001639EF" w:rsidRDefault="008A41B5" w:rsidP="00B27ABB">
      <w:pPr>
        <w:jc w:val="both"/>
        <w:rPr>
          <w:highlight w:val="yellow"/>
          <w:lang w:val="pt-BR"/>
          <w:rPrChange w:id="55" w:author="Amy Baskervilly" w:date="2022-12-18T10:07:00Z">
            <w:rPr>
              <w:lang w:val="pt-BR"/>
            </w:rPr>
          </w:rPrChange>
        </w:rPr>
      </w:pPr>
      <w:r w:rsidRPr="001639EF">
        <w:rPr>
          <w:highlight w:val="yellow"/>
          <w:lang w:val="pt-BR"/>
          <w:rPrChange w:id="56" w:author="Amy Baskervilly" w:date="2022-12-18T10:07:00Z">
            <w:rPr>
              <w:lang w:val="pt-BR"/>
            </w:rPr>
          </w:rPrChange>
        </w:rPr>
        <w:t>de que em todas as sociedades que desfilam pela história,</w:t>
      </w:r>
    </w:p>
    <w:p w14:paraId="36748CB3" w14:textId="77777777" w:rsidR="008A41B5" w:rsidRPr="001639EF" w:rsidRDefault="008A41B5" w:rsidP="00B27ABB">
      <w:pPr>
        <w:jc w:val="both"/>
        <w:rPr>
          <w:highlight w:val="yellow"/>
          <w:lang w:val="pt-BR"/>
          <w:rPrChange w:id="57" w:author="Amy Baskervilly" w:date="2022-12-18T10:07:00Z">
            <w:rPr>
              <w:lang w:val="pt-BR"/>
            </w:rPr>
          </w:rPrChange>
        </w:rPr>
      </w:pPr>
      <w:r w:rsidRPr="001639EF">
        <w:rPr>
          <w:highlight w:val="yellow"/>
          <w:lang w:val="pt-BR"/>
          <w:rPrChange w:id="58" w:author="Amy Baskervilly" w:date="2022-12-18T10:07:00Z">
            <w:rPr>
              <w:lang w:val="pt-BR"/>
            </w:rPr>
          </w:rPrChange>
        </w:rPr>
        <w:lastRenderedPageBreak/>
        <w:t xml:space="preserve">a distribuição dos produtos e juntamente com ela </w:t>
      </w:r>
    </w:p>
    <w:p w14:paraId="30467337" w14:textId="77777777" w:rsidR="008A41B5" w:rsidRPr="001639EF" w:rsidRDefault="008A41B5" w:rsidP="00B27ABB">
      <w:pPr>
        <w:jc w:val="both"/>
        <w:rPr>
          <w:highlight w:val="yellow"/>
          <w:lang w:val="pt-BR"/>
          <w:rPrChange w:id="59" w:author="Amy Baskervilly" w:date="2022-12-18T10:07:00Z">
            <w:rPr>
              <w:lang w:val="pt-BR"/>
            </w:rPr>
          </w:rPrChange>
        </w:rPr>
      </w:pPr>
      <w:r w:rsidRPr="001639EF">
        <w:rPr>
          <w:highlight w:val="yellow"/>
          <w:lang w:val="pt-BR"/>
          <w:rPrChange w:id="60" w:author="Amy Baskervilly" w:date="2022-12-18T10:07:00Z">
            <w:rPr>
              <w:lang w:val="pt-BR"/>
            </w:rPr>
          </w:rPrChange>
        </w:rPr>
        <w:t xml:space="preserve">a divisão social dos homens em classes ou camadas, </w:t>
      </w:r>
    </w:p>
    <w:p w14:paraId="19BEC3B3" w14:textId="7BB3FE40" w:rsidR="008A41B5" w:rsidRPr="001639EF" w:rsidRDefault="008A41B5" w:rsidP="00B27ABB">
      <w:pPr>
        <w:jc w:val="both"/>
        <w:rPr>
          <w:highlight w:val="yellow"/>
          <w:lang w:val="pt-BR"/>
          <w:rPrChange w:id="61" w:author="Amy Baskervilly" w:date="2022-12-18T10:07:00Z">
            <w:rPr>
              <w:lang w:val="pt-BR"/>
            </w:rPr>
          </w:rPrChange>
        </w:rPr>
      </w:pPr>
      <w:r w:rsidRPr="001639EF">
        <w:rPr>
          <w:highlight w:val="yellow"/>
          <w:lang w:val="pt-BR"/>
          <w:rPrChange w:id="62" w:author="Amy Baskervilly" w:date="2022-12-18T10:07:00Z">
            <w:rPr>
              <w:lang w:val="pt-BR"/>
            </w:rPr>
          </w:rPrChange>
        </w:rPr>
        <w:t>é determinada pelo que a sociedade produz</w:t>
      </w:r>
      <w:ins w:id="63" w:author="Amy Baskervilly" w:date="2022-12-18T10:08:00Z">
        <w:r w:rsidR="001835DF">
          <w:rPr>
            <w:highlight w:val="yellow"/>
            <w:lang w:val="pt-BR"/>
          </w:rPr>
          <w:t xml:space="preserve"> e como produz</w:t>
        </w:r>
      </w:ins>
    </w:p>
    <w:p w14:paraId="46665EC7" w14:textId="0662258B" w:rsidR="008A41B5" w:rsidRPr="001639EF" w:rsidRDefault="008A41B5" w:rsidP="00B27ABB">
      <w:pPr>
        <w:jc w:val="both"/>
        <w:rPr>
          <w:highlight w:val="yellow"/>
          <w:lang w:val="pt-BR"/>
          <w:rPrChange w:id="64" w:author="Amy Baskervilly" w:date="2022-12-18T10:07:00Z">
            <w:rPr>
              <w:lang w:val="pt-BR"/>
            </w:rPr>
          </w:rPrChange>
        </w:rPr>
      </w:pPr>
      <w:del w:id="65" w:author="Amy Baskervilly" w:date="2022-12-18T10:09:00Z">
        <w:r w:rsidRPr="001639EF" w:rsidDel="004B721F">
          <w:rPr>
            <w:highlight w:val="yellow"/>
            <w:lang w:val="pt-BR"/>
            <w:rPrChange w:id="66" w:author="Amy Baskervilly" w:date="2022-12-18T10:07:00Z">
              <w:rPr>
                <w:lang w:val="pt-BR"/>
              </w:rPr>
            </w:rPrChange>
          </w:rPr>
          <w:delText xml:space="preserve">e </w:delText>
        </w:r>
      </w:del>
      <w:ins w:id="67" w:author="Amy Baskervilly" w:date="2022-12-18T10:09:00Z">
        <w:r w:rsidR="004B721F">
          <w:rPr>
            <w:highlight w:val="yellow"/>
            <w:lang w:val="pt-BR"/>
          </w:rPr>
          <w:t>e</w:t>
        </w:r>
        <w:r w:rsidR="004B721F" w:rsidRPr="001639EF">
          <w:rPr>
            <w:highlight w:val="yellow"/>
            <w:lang w:val="pt-BR"/>
            <w:rPrChange w:id="68" w:author="Amy Baskervilly" w:date="2022-12-18T10:07:00Z">
              <w:rPr>
                <w:lang w:val="pt-BR"/>
              </w:rPr>
            </w:rPrChange>
          </w:rPr>
          <w:t xml:space="preserve"> </w:t>
        </w:r>
      </w:ins>
      <w:r w:rsidRPr="001639EF">
        <w:rPr>
          <w:highlight w:val="yellow"/>
          <w:lang w:val="pt-BR"/>
          <w:rPrChange w:id="69" w:author="Amy Baskervilly" w:date="2022-12-18T10:07:00Z">
            <w:rPr>
              <w:lang w:val="pt-BR"/>
            </w:rPr>
          </w:rPrChange>
        </w:rPr>
        <w:t xml:space="preserve">pelo modo de trocar os seus produtos. </w:t>
      </w:r>
    </w:p>
    <w:p w14:paraId="604ECD56" w14:textId="77777777" w:rsidR="008A41B5" w:rsidRPr="004B2244" w:rsidRDefault="008A41B5" w:rsidP="00B27ABB">
      <w:pPr>
        <w:jc w:val="both"/>
        <w:rPr>
          <w:lang w:val="pt-BR"/>
        </w:rPr>
      </w:pPr>
      <w:r w:rsidRPr="001639EF">
        <w:rPr>
          <w:highlight w:val="yellow"/>
          <w:lang w:val="pt-BR"/>
          <w:rPrChange w:id="70" w:author="Amy Baskervilly" w:date="2022-12-18T10:07:00Z">
            <w:rPr>
              <w:lang w:val="pt-BR"/>
            </w:rPr>
          </w:rPrChange>
        </w:rPr>
        <w:t>De conformidade com isso, as causas profundas de todas as transformações sociais e de todas as revoluções políticas não devem ser procuradas</w:t>
      </w:r>
      <w:r w:rsidRPr="004B2244">
        <w:rPr>
          <w:lang w:val="pt-BR"/>
        </w:rPr>
        <w:t xml:space="preserve"> </w:t>
      </w:r>
    </w:p>
    <w:p w14:paraId="4A283C4D" w14:textId="77777777" w:rsidR="008A41B5" w:rsidRPr="00097730" w:rsidRDefault="008A41B5" w:rsidP="00B27ABB">
      <w:pPr>
        <w:jc w:val="both"/>
        <w:rPr>
          <w:highlight w:val="yellow"/>
          <w:lang w:val="pt-BR"/>
          <w:rPrChange w:id="71" w:author="Amy Baskervilly" w:date="2022-12-18T10:10:00Z">
            <w:rPr>
              <w:lang w:val="pt-BR"/>
            </w:rPr>
          </w:rPrChange>
        </w:rPr>
      </w:pPr>
      <w:r w:rsidRPr="00097730">
        <w:rPr>
          <w:highlight w:val="yellow"/>
          <w:lang w:val="pt-BR"/>
          <w:rPrChange w:id="72" w:author="Amy Baskervilly" w:date="2022-12-18T10:10:00Z">
            <w:rPr>
              <w:lang w:val="pt-BR"/>
            </w:rPr>
          </w:rPrChange>
        </w:rPr>
        <w:t>nas cabeças dos homens nem na ideia que eles façam</w:t>
      </w:r>
    </w:p>
    <w:p w14:paraId="049E2A92" w14:textId="77777777" w:rsidR="008A41B5" w:rsidRPr="00097730" w:rsidRDefault="008A41B5" w:rsidP="00B27ABB">
      <w:pPr>
        <w:jc w:val="both"/>
        <w:rPr>
          <w:highlight w:val="yellow"/>
          <w:lang w:val="pt-BR"/>
          <w:rPrChange w:id="73" w:author="Amy Baskervilly" w:date="2022-12-18T10:10:00Z">
            <w:rPr>
              <w:lang w:val="pt-BR"/>
            </w:rPr>
          </w:rPrChange>
        </w:rPr>
      </w:pPr>
      <w:r w:rsidRPr="00097730">
        <w:rPr>
          <w:highlight w:val="yellow"/>
          <w:lang w:val="pt-BR"/>
          <w:rPrChange w:id="74" w:author="Amy Baskervilly" w:date="2022-12-18T10:10:00Z">
            <w:rPr>
              <w:lang w:val="pt-BR"/>
            </w:rPr>
          </w:rPrChange>
        </w:rPr>
        <w:t>da verdade eterna ou da eterna justiça,</w:t>
      </w:r>
    </w:p>
    <w:p w14:paraId="42D3D94A" w14:textId="77777777" w:rsidR="008A41B5" w:rsidRPr="00097730" w:rsidRDefault="008A41B5" w:rsidP="00B27ABB">
      <w:pPr>
        <w:jc w:val="both"/>
        <w:rPr>
          <w:highlight w:val="yellow"/>
          <w:lang w:val="pt-BR"/>
          <w:rPrChange w:id="75" w:author="Amy Baskervilly" w:date="2022-12-18T10:10:00Z">
            <w:rPr>
              <w:lang w:val="pt-BR"/>
            </w:rPr>
          </w:rPrChange>
        </w:rPr>
      </w:pPr>
      <w:r w:rsidRPr="00097730">
        <w:rPr>
          <w:highlight w:val="yellow"/>
          <w:lang w:val="pt-BR"/>
          <w:rPrChange w:id="76" w:author="Amy Baskervilly" w:date="2022-12-18T10:10:00Z">
            <w:rPr>
              <w:lang w:val="pt-BR"/>
            </w:rPr>
          </w:rPrChange>
        </w:rPr>
        <w:t>mas nas transformações operadas no modo de produção e troca;</w:t>
      </w:r>
    </w:p>
    <w:p w14:paraId="5443B2D7" w14:textId="77777777" w:rsidR="008A41B5" w:rsidRPr="004B2244" w:rsidRDefault="008A41B5" w:rsidP="00B27ABB">
      <w:pPr>
        <w:jc w:val="both"/>
        <w:rPr>
          <w:lang w:val="pt-BR"/>
        </w:rPr>
      </w:pPr>
      <w:r w:rsidRPr="00097730">
        <w:rPr>
          <w:highlight w:val="yellow"/>
          <w:lang w:val="pt-BR"/>
          <w:rPrChange w:id="77" w:author="Amy Baskervilly" w:date="2022-12-18T10:10:00Z">
            <w:rPr>
              <w:lang w:val="pt-BR"/>
            </w:rPr>
          </w:rPrChange>
        </w:rPr>
        <w:t>devem ser procuradas não na filosofia, mas na economia da época de que se trata.”</w:t>
      </w:r>
      <w:r w:rsidRPr="004B2244">
        <w:rPr>
          <w:lang w:val="pt-BR"/>
        </w:rPr>
        <w:t xml:space="preserve"> </w:t>
      </w:r>
    </w:p>
    <w:p w14:paraId="4430BC7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Então, gente, as revoluções incluindo as revoluções burguesas</w:t>
      </w:r>
    </w:p>
    <w:p w14:paraId="1CBB23A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não foram feitas da maneira como os próprios liberais descrevem. </w:t>
      </w:r>
    </w:p>
    <w:p w14:paraId="5254AD1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Os liberais dizem que as pessoas começam a demandar mais liberdade, </w:t>
      </w:r>
    </w:p>
    <w:p w14:paraId="158228C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aí isso impulsionou a revolução. </w:t>
      </w:r>
    </w:p>
    <w:p w14:paraId="3D6200D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Não. As revoluções acontecem quando o nosso modo de produzir</w:t>
      </w:r>
    </w:p>
    <w:p w14:paraId="73C7806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reproduzir a vida se transforma. </w:t>
      </w:r>
    </w:p>
    <w:p w14:paraId="479543F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Toda a revolução tem uma base material, tem um substrato material. </w:t>
      </w:r>
    </w:p>
    <w:p w14:paraId="445D00B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Ela não surge na cabeça de alguém e depois ela é aplicada a realidade</w:t>
      </w:r>
    </w:p>
    <w:p w14:paraId="3EF1703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porque isso é impossível, isso vai contra as leis da natureza. </w:t>
      </w:r>
    </w:p>
    <w:p w14:paraId="4F6A612B" w14:textId="1D21FED8" w:rsidR="008A41B5" w:rsidRDefault="008A41B5" w:rsidP="00B27ABB">
      <w:pPr>
        <w:jc w:val="both"/>
        <w:rPr>
          <w:ins w:id="78" w:author="Diane Falcão" w:date="2022-12-08T08:01:00Z"/>
          <w:lang w:val="pt-BR"/>
        </w:rPr>
      </w:pPr>
      <w:r w:rsidRPr="004B2244">
        <w:rPr>
          <w:lang w:val="pt-BR"/>
        </w:rPr>
        <w:t>E isso é o que a gente chama de idealismo.</w:t>
      </w:r>
      <w:del w:id="79" w:author="Diane Falcão" w:date="2022-12-08T07:43:00Z">
        <w:r w:rsidRPr="004B2244" w:rsidDel="0016723A">
          <w:rPr>
            <w:lang w:val="pt-BR"/>
          </w:rPr>
          <w:delText xml:space="preserve"> </w:delText>
        </w:r>
      </w:del>
    </w:p>
    <w:p w14:paraId="3C3A782A" w14:textId="59A3C244" w:rsidR="004725A3" w:rsidRDefault="004725A3" w:rsidP="00B27ABB">
      <w:pPr>
        <w:jc w:val="both"/>
        <w:rPr>
          <w:ins w:id="80" w:author="Diane Falcão" w:date="2022-12-08T08:01:00Z"/>
          <w:lang w:val="pt-BR"/>
        </w:rPr>
      </w:pPr>
    </w:p>
    <w:p w14:paraId="7A609386" w14:textId="77777777" w:rsidR="004725A3" w:rsidRPr="004B2244" w:rsidRDefault="004725A3" w:rsidP="00B27ABB">
      <w:pPr>
        <w:jc w:val="both"/>
        <w:rPr>
          <w:ins w:id="81" w:author="Diane Falcão" w:date="2022-12-08T07:43:00Z"/>
          <w:lang w:val="pt-BR"/>
        </w:rPr>
      </w:pPr>
    </w:p>
    <w:p w14:paraId="4657F369" w14:textId="7196B4D7" w:rsidR="0016723A" w:rsidRPr="004B2244" w:rsidRDefault="004725A3">
      <w:pPr>
        <w:pStyle w:val="Estilo1"/>
        <w:rPr>
          <w:lang w:val="pt-BR"/>
        </w:rPr>
        <w:pPrChange w:id="82" w:author="Amy Baskervilly" w:date="2022-12-16T21:02:00Z">
          <w:pPr>
            <w:jc w:val="both"/>
          </w:pPr>
        </w:pPrChange>
      </w:pPr>
      <w:ins w:id="83" w:author="Diane Falcão" w:date="2022-12-08T08:01:00Z">
        <w:r>
          <w:rPr>
            <w:lang w:val="pt-BR"/>
          </w:rPr>
          <w:t>03</w:t>
        </w:r>
      </w:ins>
      <w:ins w:id="84" w:author="Diane Falcão" w:date="2022-12-08T08:05:00Z">
        <w:r w:rsidR="001A7DC8">
          <w:rPr>
            <w:lang w:val="pt-BR"/>
          </w:rPr>
          <w:t xml:space="preserve"> – Crítica da Economia Política</w:t>
        </w:r>
      </w:ins>
    </w:p>
    <w:p w14:paraId="3F1E8623" w14:textId="77777777" w:rsidR="008A41B5" w:rsidRPr="004B2244" w:rsidRDefault="008A41B5" w:rsidP="00B27ABB">
      <w:pPr>
        <w:jc w:val="both"/>
        <w:rPr>
          <w:lang w:val="pt-BR"/>
        </w:rPr>
      </w:pPr>
      <w:proofErr w:type="gramStart"/>
      <w:r w:rsidRPr="004B2244">
        <w:rPr>
          <w:lang w:val="pt-BR"/>
        </w:rPr>
        <w:t>O Comunismo, o Marxismo surge</w:t>
      </w:r>
      <w:proofErr w:type="gramEnd"/>
      <w:r w:rsidRPr="004B2244">
        <w:rPr>
          <w:lang w:val="pt-BR"/>
        </w:rPr>
        <w:t xml:space="preserve"> como uma oposição em uma crítica ao idealismo </w:t>
      </w:r>
    </w:p>
    <w:p w14:paraId="110CCC8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ao utopismo, show? </w:t>
      </w:r>
    </w:p>
    <w:p w14:paraId="330FFCE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Então, vamos lá, prestem atenção nessa última situação aqui do Engels: </w:t>
      </w:r>
    </w:p>
    <w:p w14:paraId="07665F9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“</w:t>
      </w:r>
      <w:r w:rsidRPr="00733AF0">
        <w:rPr>
          <w:highlight w:val="yellow"/>
          <w:lang w:val="pt-BR"/>
          <w:rPrChange w:id="85" w:author="Amy Baskervilly" w:date="2022-12-18T10:11:00Z">
            <w:rPr>
              <w:lang w:val="pt-BR"/>
            </w:rPr>
          </w:rPrChange>
        </w:rPr>
        <w:t>devem ser procuradas não na filosofia, mas na economia</w:t>
      </w:r>
      <w:r w:rsidRPr="004B2244">
        <w:rPr>
          <w:lang w:val="pt-BR"/>
        </w:rPr>
        <w:t xml:space="preserve">”. </w:t>
      </w:r>
    </w:p>
    <w:p w14:paraId="7D6F1C9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É disso que a gente vai falar agora: A Crítica da economia. </w:t>
      </w:r>
    </w:p>
    <w:p w14:paraId="2AA8D82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Então, uma coisa que eu preciso que vocês prestem atenção é o seguinte: </w:t>
      </w:r>
    </w:p>
    <w:p w14:paraId="2A78F70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Por que eu expliquei primeiro pelo pilar filosófico? </w:t>
      </w:r>
    </w:p>
    <w:p w14:paraId="7DAAB85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 pilar filosófico nos dá o método. </w:t>
      </w:r>
    </w:p>
    <w:p w14:paraId="196EBCC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o Marx e Engels analisam tudo daqui para frente a partir desse método. </w:t>
      </w:r>
    </w:p>
    <w:p w14:paraId="484D93D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Sempre o prisma é o materialismo histórico-dialético. </w:t>
      </w:r>
    </w:p>
    <w:p w14:paraId="632D354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Esse método é aplicado à realidade para compreender a realidade. </w:t>
      </w:r>
    </w:p>
    <w:p w14:paraId="5862025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agora a gente vai para o Pilar econômico do Marxismo. </w:t>
      </w:r>
    </w:p>
    <w:p w14:paraId="4301A99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Lembra que eu falei que o Marx foi exilado na França e ele conhece o Engels lá? Então, o Engels lê os textos do Marx e ele faz uma crítica aos textos do Marx. Ele fala: “Marx, tá faltando uma dimensão econômica nas suas análises.” </w:t>
      </w:r>
    </w:p>
    <w:p w14:paraId="31D4C13B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aí o Marx, ele se enfurnar numa biblioteca </w:t>
      </w:r>
    </w:p>
    <w:p w14:paraId="4A05BC1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ele lê os escritos dos economistas ingleses, </w:t>
      </w:r>
    </w:p>
    <w:p w14:paraId="590CA48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principalmente esses dois que estão aí na tela: Adam Smith e o David Ricardo. </w:t>
      </w:r>
    </w:p>
    <w:p w14:paraId="5510AC6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aí eu preciso fazer um esclarecimento aqui: </w:t>
      </w:r>
    </w:p>
    <w:p w14:paraId="7BB2D1B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Vocês tão vendo que eu tô empregando o termo economia política? </w:t>
      </w:r>
    </w:p>
    <w:p w14:paraId="1623712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Na época, o termo economia política era dominante</w:t>
      </w:r>
    </w:p>
    <w:p w14:paraId="68B9D18B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porque se tinha clareza de que economia e política eram indissociáveis. </w:t>
      </w:r>
    </w:p>
    <w:p w14:paraId="3BA8A78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Conforme a economia burguesa foi se tornando dominante, </w:t>
      </w:r>
    </w:p>
    <w:p w14:paraId="50308ED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lastRenderedPageBreak/>
        <w:t>eles deixaram de lado político para dar uma pretensa neutralidade para economia. “Não, não. Economia não se relaciona com política. Economia é economia.</w:t>
      </w:r>
    </w:p>
    <w:p w14:paraId="71E46D9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Economia é de exatas, a gente faz um estudo da realidade de maneira neutra.” </w:t>
      </w:r>
    </w:p>
    <w:p w14:paraId="634C8554" w14:textId="40E92C9C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para os marxistas, até hoje a expressão utilizada é Economia política, tá? Marxista não desassocia a economia de política</w:t>
      </w:r>
      <w:ins w:id="86" w:author="Amy Baskervilly" w:date="2022-12-18T10:12:00Z">
        <w:r w:rsidR="00154CF3">
          <w:rPr>
            <w:lang w:val="pt-BR"/>
          </w:rPr>
          <w:t>.</w:t>
        </w:r>
      </w:ins>
      <w:r w:rsidRPr="004B2244">
        <w:rPr>
          <w:lang w:val="pt-BR"/>
        </w:rPr>
        <w:t xml:space="preserve"> </w:t>
      </w:r>
      <w:del w:id="87" w:author="Amy Baskervilly" w:date="2022-12-18T10:12:00Z">
        <w:r w:rsidRPr="004B2244" w:rsidDel="00154CF3">
          <w:rPr>
            <w:lang w:val="pt-BR"/>
          </w:rPr>
          <w:delText>nunca</w:delText>
        </w:r>
      </w:del>
      <w:ins w:id="88" w:author="Amy Baskervilly" w:date="2022-12-18T10:12:00Z">
        <w:r w:rsidR="00154CF3">
          <w:rPr>
            <w:lang w:val="pt-BR"/>
          </w:rPr>
          <w:t>N</w:t>
        </w:r>
        <w:r w:rsidR="00154CF3" w:rsidRPr="004B2244">
          <w:rPr>
            <w:lang w:val="pt-BR"/>
          </w:rPr>
          <w:t>unca</w:t>
        </w:r>
      </w:ins>
      <w:r w:rsidRPr="004B2244">
        <w:rPr>
          <w:lang w:val="pt-BR"/>
        </w:rPr>
        <w:t>.</w:t>
      </w:r>
    </w:p>
    <w:p w14:paraId="09A3DB2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Inclusive, eu até coloquei aqui, ó. </w:t>
      </w:r>
    </w:p>
    <w:p w14:paraId="6E1A653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Para quem não sabe, a obra máxima do Marx que é “O Capital”, “Das Kapital”, </w:t>
      </w:r>
    </w:p>
    <w:p w14:paraId="05AAD6B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tá escrito aqui: “crítica da economia política”, </w:t>
      </w:r>
    </w:p>
    <w:p w14:paraId="05FBE03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“O Capital. Crítica da economia política”, é o subtítulo. </w:t>
      </w:r>
    </w:p>
    <w:p w14:paraId="2AD50DC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Então, a economia Marxista se desenvolve a partir</w:t>
      </w:r>
    </w:p>
    <w:p w14:paraId="4A7F1BF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de uma crítica da economia política dos economistas burgueses. </w:t>
      </w:r>
    </w:p>
    <w:p w14:paraId="09605F7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há quem diga, só para deixar isso claro para vocês, </w:t>
      </w:r>
    </w:p>
    <w:p w14:paraId="513B53C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há quem diga que não existe uma economia Marxista, </w:t>
      </w:r>
    </w:p>
    <w:p w14:paraId="6C0A340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que a economia marxista é a crítica à economia burguesa, </w:t>
      </w:r>
    </w:p>
    <w:p w14:paraId="5E7A49C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mas vocês vão ver controvérsia a respeito disso. </w:t>
      </w:r>
    </w:p>
    <w:p w14:paraId="146E414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Só para avisar que isso existe. </w:t>
      </w:r>
    </w:p>
    <w:p w14:paraId="64CAE14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No que consiste a crítica da economia política do Marx? </w:t>
      </w:r>
    </w:p>
    <w:p w14:paraId="56328D7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Basicamente, numa análise do capitalismo. </w:t>
      </w:r>
    </w:p>
    <w:p w14:paraId="6C69A1B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 Marx viveu numa época na qual capitalismo já era dominante. </w:t>
      </w:r>
    </w:p>
    <w:p w14:paraId="2B6DA5A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Só que, o que é capitalismo, gente? O que é capitalismo? </w:t>
      </w:r>
    </w:p>
    <w:p w14:paraId="2878A5C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aí eu vou falar para vocês, esse trecho de Crítica da economia política</w:t>
      </w:r>
    </w:p>
    <w:p w14:paraId="377B856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vai ser um trecho que eu vou vacinar vocês com um vocabulário necessário</w:t>
      </w:r>
    </w:p>
    <w:p w14:paraId="18BA75C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para compreender a Crítica da economia política, tá? </w:t>
      </w:r>
    </w:p>
    <w:p w14:paraId="4445ECB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Aqui a gente vai fazer uma espécie de glossário porque é necessário, tá? Entender de verdade saber descrever o que significa esses termos. </w:t>
      </w:r>
    </w:p>
    <w:p w14:paraId="4997585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Eu vou falar assim, só com a câmera, e depois a gente vai recapitular. </w:t>
      </w:r>
    </w:p>
    <w:p w14:paraId="4E24C0F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Então, fiquem tranquilos. </w:t>
      </w:r>
    </w:p>
    <w:p w14:paraId="730CC3B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 que é o capitalismo? O capitalismo é um Modo de produção, Modo de produção. </w:t>
      </w:r>
    </w:p>
    <w:p w14:paraId="4BBDFFF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que é um Modo de produção? Modo de produção é o resultado das interações</w:t>
      </w:r>
    </w:p>
    <w:p w14:paraId="5311FD4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entre forças produtivas e relações de produção. </w:t>
      </w:r>
    </w:p>
    <w:p w14:paraId="742D5B8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que são forças produtivas e relações de produção? Forças produtivas são</w:t>
      </w:r>
    </w:p>
    <w:p w14:paraId="0B1C939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como os humanos atuam sobre a natureza. </w:t>
      </w:r>
    </w:p>
    <w:p w14:paraId="62561FE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Relações de produção são como os humanos atuam uns sobre os outros. </w:t>
      </w:r>
    </w:p>
    <w:p w14:paraId="1D13C9C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Então, nós temos uma atuação sobre a natureza e uma atuação um sobre os outros. A interação dessas duas atuações resulta no modo de produção, beleza? </w:t>
      </w:r>
    </w:p>
    <w:p w14:paraId="1B30826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Aspecto número 1: Quais são as forças produtivas capitalistas? </w:t>
      </w:r>
    </w:p>
    <w:p w14:paraId="2F0687B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As forças produtivas capitalistas são o emprego da indústria, do maquinário, </w:t>
      </w:r>
    </w:p>
    <w:p w14:paraId="28919EC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da automação de matrizes energéticas e principalmente, principalmente a divisão do trabalho, divisão do trabalho. </w:t>
      </w:r>
    </w:p>
    <w:p w14:paraId="7585C2B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No Capitalismo, nosso trabalho é fragmentado, </w:t>
      </w:r>
    </w:p>
    <w:p w14:paraId="278CA33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ele é dividido em pequenas partes especializadas. </w:t>
      </w:r>
    </w:p>
    <w:p w14:paraId="595DD3F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Então, a nossa força produtiva capitalista não é só máquina, </w:t>
      </w:r>
    </w:p>
    <w:p w14:paraId="7F98740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é como nós dividimos esse trabalho. </w:t>
      </w:r>
    </w:p>
    <w:p w14:paraId="16A91D1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 que são as relações de produção? Nós falamos das forças produtivas </w:t>
      </w:r>
    </w:p>
    <w:p w14:paraId="70CD093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agora temos relações de produção. </w:t>
      </w:r>
    </w:p>
    <w:p w14:paraId="04E850D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As relações de produção capitalistas são baseadas</w:t>
      </w:r>
    </w:p>
    <w:p w14:paraId="5F72F0B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na exploração do trabalho do Proletário pela Burguesia, tá? </w:t>
      </w:r>
    </w:p>
    <w:p w14:paraId="578AADA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A base da relação de produção capitalista é a exploração. </w:t>
      </w:r>
    </w:p>
    <w:p w14:paraId="7E34801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lastRenderedPageBreak/>
        <w:t xml:space="preserve">A gente vai explicar como se explora mais para frente. </w:t>
      </w:r>
    </w:p>
    <w:p w14:paraId="3F23A4F6" w14:textId="7E86EE34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antes de qualquer coisa, essa o </w:t>
      </w:r>
      <w:del w:id="89" w:author="Amy Baskervilly" w:date="2022-12-18T10:15:00Z">
        <w:r w:rsidRPr="004B2244" w:rsidDel="006014B7">
          <w:rPr>
            <w:lang w:val="pt-BR"/>
          </w:rPr>
          <w:delText xml:space="preserve">coração </w:delText>
        </w:r>
      </w:del>
      <w:ins w:id="90" w:author="Amy Baskervilly" w:date="2022-12-18T10:15:00Z">
        <w:r w:rsidR="006014B7">
          <w:rPr>
            <w:lang w:val="pt-BR"/>
          </w:rPr>
          <w:t>explo</w:t>
        </w:r>
        <w:r w:rsidR="006014B7" w:rsidRPr="004B2244">
          <w:rPr>
            <w:lang w:val="pt-BR"/>
          </w:rPr>
          <w:t xml:space="preserve">ração </w:t>
        </w:r>
      </w:ins>
      <w:r w:rsidRPr="004B2244">
        <w:rPr>
          <w:lang w:val="pt-BR"/>
        </w:rPr>
        <w:t xml:space="preserve">se baseia numa divisão de classes. </w:t>
      </w:r>
    </w:p>
    <w:p w14:paraId="557C55B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 que são classes? Classe, gente, é uma divisão social do trabalho. </w:t>
      </w:r>
    </w:p>
    <w:p w14:paraId="1DF06FD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Existem sociedades sem classes? Sim. Em sociedade sem classes </w:t>
      </w:r>
    </w:p>
    <w:p w14:paraId="2BFEA32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todo mundo tem que trabalhar, todo mundo usufruir dos frutos do trabalho </w:t>
      </w:r>
    </w:p>
    <w:p w14:paraId="62C6F80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o trabalho é dividido por habilidade ou aptidão. </w:t>
      </w:r>
    </w:p>
    <w:p w14:paraId="0625CFA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Esse tipo de divisão, a gente chama de divisão natural. </w:t>
      </w:r>
    </w:p>
    <w:p w14:paraId="739B17F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Em sociedades com classe, a divisão não é natural, ela é social. </w:t>
      </w:r>
    </w:p>
    <w:p w14:paraId="1FF3860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o que isso quer dizer? Imagina que você trabalha numa fábrica. </w:t>
      </w:r>
    </w:p>
    <w:p w14:paraId="5C6A451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 dono da fábrica não tá menos apto a trabalhar na fábrica do que você. </w:t>
      </w:r>
    </w:p>
    <w:p w14:paraId="73E8545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Então, por que que você trabalha na fábrica e ele não? </w:t>
      </w:r>
    </w:p>
    <w:p w14:paraId="32F7C20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Sendo que ele tem as mesmas aptidões que você. </w:t>
      </w:r>
    </w:p>
    <w:p w14:paraId="65DA6FB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Porque ele faz parte de outra classe. </w:t>
      </w:r>
    </w:p>
    <w:p w14:paraId="07FC80A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 que determina a classe é qual posição você ocupa na cadeia produtiva. </w:t>
      </w:r>
    </w:p>
    <w:p w14:paraId="7CE0FB0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no capitalismo, essas classes se resumem em cada vez mais em burgueses. </w:t>
      </w:r>
    </w:p>
    <w:p w14:paraId="5E0A623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Ou seja, a classe que não trabalha e detém os meios de produção, </w:t>
      </w:r>
    </w:p>
    <w:p w14:paraId="4F67377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proletariado, a classe que trabalha e não detém nada </w:t>
      </w:r>
    </w:p>
    <w:p w14:paraId="45C8B03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a não ser a sua força de trabalho. </w:t>
      </w:r>
    </w:p>
    <w:p w14:paraId="3F1E21B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que divide essas classes não é aptidão, não é habilidade,</w:t>
      </w:r>
    </w:p>
    <w:p w14:paraId="01FFAE7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não é vocação, é social. </w:t>
      </w:r>
    </w:p>
    <w:p w14:paraId="48D3D36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Pois bem, outra característica das relações de produção. </w:t>
      </w:r>
    </w:p>
    <w:p w14:paraId="01630D8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Nós temos classes e uma dessas classes detém os meios de produção, </w:t>
      </w:r>
    </w:p>
    <w:p w14:paraId="500A304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ou seja, esses meios de produção são Propriedade privada. </w:t>
      </w:r>
    </w:p>
    <w:p w14:paraId="31EC18C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Uma das características centrais do capitalismo é a Propriedade privada. </w:t>
      </w:r>
    </w:p>
    <w:p w14:paraId="497E38B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que é propriedade privada? Existe uma definição clássica</w:t>
      </w:r>
    </w:p>
    <w:p w14:paraId="0A52C2D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dos próprios economistas burgueses: Propriedade privada é</w:t>
      </w:r>
    </w:p>
    <w:p w14:paraId="2408627B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a livre disposição da força de trabalho de outrem. </w:t>
      </w:r>
    </w:p>
    <w:p w14:paraId="70B6D60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Quando a gente está falando de Propriedade privada, </w:t>
      </w:r>
    </w:p>
    <w:p w14:paraId="313CF5F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a gente está falando de Propriedade privada dos meios de produção. </w:t>
      </w:r>
    </w:p>
    <w:p w14:paraId="0AB4426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Por que Propriedade privada, só Propriedade privada </w:t>
      </w:r>
    </w:p>
    <w:p w14:paraId="4064E63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virou sinônimo de Propriedade privada dos Meios de produção? </w:t>
      </w:r>
    </w:p>
    <w:p w14:paraId="79E1135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Porque a Propriedade privada dos Meios de produção foi </w:t>
      </w:r>
    </w:p>
    <w:p w14:paraId="4AB0BDE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a primeira forma de Propriedade privada. </w:t>
      </w:r>
    </w:p>
    <w:p w14:paraId="797184E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Então, na época do Marx, do Smith, do Ricardo falar em Propriedade privada era falar de Propriedade privada dos Meios de produção. </w:t>
      </w:r>
    </w:p>
    <w:p w14:paraId="1304912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Voltando à definição: Propriedade privada é</w:t>
      </w:r>
    </w:p>
    <w:p w14:paraId="314122C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a livre disposição da força de trabalho de outrem. </w:t>
      </w:r>
    </w:p>
    <w:p w14:paraId="2ADF896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Eu dou um exemplo: lembra que Modo de produção é</w:t>
      </w:r>
    </w:p>
    <w:p w14:paraId="5CA60F5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a interação entre força produtiva e relação de produção? </w:t>
      </w:r>
    </w:p>
    <w:p w14:paraId="69A7C39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Nós tivemos outros Modos de produção? Sim. </w:t>
      </w:r>
    </w:p>
    <w:p w14:paraId="640848A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Nós tivemos, por exemplo, o modo de produção feudal. </w:t>
      </w:r>
    </w:p>
    <w:p w14:paraId="2CD8411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nós tivemos, por exemplo, o Modo de produção escravista. </w:t>
      </w:r>
    </w:p>
    <w:p w14:paraId="7F45734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Por exemplo, no modo de produção escravista. </w:t>
      </w:r>
    </w:p>
    <w:p w14:paraId="2663806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 que é a propriedade privada no modo de produção escravista? </w:t>
      </w:r>
    </w:p>
    <w:p w14:paraId="52417F3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escravo. Lembra que propriedade privada é</w:t>
      </w:r>
    </w:p>
    <w:p w14:paraId="35BABA6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livre disposição da força de trabalho de outrem? </w:t>
      </w:r>
    </w:p>
    <w:p w14:paraId="578E9FB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Como o dono do escravo dispõe da força de trabalho de outrem? </w:t>
      </w:r>
    </w:p>
    <w:p w14:paraId="1592318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Sendo dono da pessoa. O trabalho de outra pessoa é</w:t>
      </w:r>
    </w:p>
    <w:p w14:paraId="2483FB0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lastRenderedPageBreak/>
        <w:t xml:space="preserve">livremente disponível para o senhor de escravos. </w:t>
      </w:r>
    </w:p>
    <w:p w14:paraId="7641878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A pessoa é Propriedade privada desse senhor. </w:t>
      </w:r>
    </w:p>
    <w:p w14:paraId="4AF9B71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Como isso funciona no capitalismo? As pessoas não são propriedade do capitalista, só que o capitalista é dono dos meios de produção. </w:t>
      </w:r>
    </w:p>
    <w:p w14:paraId="68F1ADD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Os meios de produção, ou seja, o que é necessário para execução do trabalho é retirado da mão dos trabalhadores, e os capitalistas controlam</w:t>
      </w:r>
    </w:p>
    <w:p w14:paraId="1AA8068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a força produtiva dos trabalhadores através do trabalho assalariado. </w:t>
      </w:r>
    </w:p>
    <w:p w14:paraId="3B100E1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Os trabalhadores são forçados a vender a sua força de trabalho para trabalhar nos meios de produção que foram retirados das mãos deles. </w:t>
      </w:r>
    </w:p>
    <w:p w14:paraId="71F94B0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como esse capitalista consegue tirar</w:t>
      </w:r>
    </w:p>
    <w:p w14:paraId="03C0B1C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esses meios de produção da mão dos trabalhadores? </w:t>
      </w:r>
    </w:p>
    <w:p w14:paraId="1271BFF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Porque ele detém uma coisa chamada capital. </w:t>
      </w:r>
    </w:p>
    <w:p w14:paraId="30DF47CB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 que é capital? Capital pode ser resumido com algumas frases simples: </w:t>
      </w:r>
    </w:p>
    <w:p w14:paraId="00D20C6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“capital é valor que gera valor”; “recurso que gera recursos”; </w:t>
      </w:r>
    </w:p>
    <w:p w14:paraId="26399F2F" w14:textId="77777777" w:rsidR="00CC4E56" w:rsidRDefault="008A41B5" w:rsidP="00B27ABB">
      <w:pPr>
        <w:jc w:val="both"/>
        <w:rPr>
          <w:ins w:id="91" w:author="Amy Baskervilly" w:date="2022-12-18T10:18:00Z"/>
          <w:lang w:val="pt-BR"/>
        </w:rPr>
      </w:pPr>
      <w:r w:rsidRPr="004B2244">
        <w:rPr>
          <w:lang w:val="pt-BR"/>
        </w:rPr>
        <w:t xml:space="preserve">“riqueza que gera riqueza </w:t>
      </w:r>
    </w:p>
    <w:p w14:paraId="15322369" w14:textId="6B8B91D7" w:rsidR="008A41B5" w:rsidRPr="004B2244" w:rsidDel="00CC4E56" w:rsidRDefault="008A41B5" w:rsidP="00B27ABB">
      <w:pPr>
        <w:jc w:val="both"/>
        <w:rPr>
          <w:del w:id="92" w:author="Amy Baskervilly" w:date="2022-12-18T10:18:00Z"/>
          <w:lang w:val="pt-BR"/>
        </w:rPr>
      </w:pPr>
      <w:proofErr w:type="spellStart"/>
      <w:r w:rsidRPr="004B2244">
        <w:rPr>
          <w:lang w:val="pt-BR"/>
        </w:rPr>
        <w:t>capital”.</w:t>
      </w:r>
      <w:del w:id="93" w:author="Amy Baskervilly" w:date="2022-12-18T10:18:00Z">
        <w:r w:rsidRPr="004B2244" w:rsidDel="00CC4E56">
          <w:rPr>
            <w:lang w:val="pt-BR"/>
          </w:rPr>
          <w:delText xml:space="preserve"> </w:delText>
        </w:r>
      </w:del>
    </w:p>
    <w:p w14:paraId="3F8526C6" w14:textId="267EF9BB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Capital</w:t>
      </w:r>
      <w:proofErr w:type="spellEnd"/>
      <w:r w:rsidRPr="004B2244">
        <w:rPr>
          <w:lang w:val="pt-BR"/>
        </w:rPr>
        <w:t xml:space="preserve"> é dinheiro? Não. Mas, capital pode ser dinheiro? Sim. </w:t>
      </w:r>
    </w:p>
    <w:p w14:paraId="722D3EA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 que eu quero dizer é que eles não são sinônimos. </w:t>
      </w:r>
    </w:p>
    <w:p w14:paraId="4CCA529B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 que você tem na sua carteira agora não é capital, tá? </w:t>
      </w:r>
    </w:p>
    <w:p w14:paraId="08CFE38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Capital é um recurso que pode ser em forma de dinheiro que é</w:t>
      </w:r>
    </w:p>
    <w:p w14:paraId="2A59202B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utilizado na aquisição dos Meios de produção. </w:t>
      </w:r>
    </w:p>
    <w:p w14:paraId="3833CED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Fábrica, máquina, terra, energia, matéria-prima e força de trabalho. </w:t>
      </w:r>
    </w:p>
    <w:p w14:paraId="3692D0F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Uma vez que esses meios são adquiridos eles se tornam parte do capital. </w:t>
      </w:r>
    </w:p>
    <w:p w14:paraId="3966884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Então, a fábrica, a máquina, a energia, a matéria-prima faz parte do capital, tá? Por isso que capital não é só o dinheiro. </w:t>
      </w:r>
    </w:p>
    <w:p w14:paraId="2D87577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Então, em suma, relações de produção capitalistas se baseiam </w:t>
      </w:r>
    </w:p>
    <w:p w14:paraId="3C32A51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em divisão de classe, uma classe detém os meios de produção e não trabalha, </w:t>
      </w:r>
    </w:p>
    <w:p w14:paraId="7DF3C2F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a outra detém apenas a sua força de trabalho e vende a sua força de trabalho. </w:t>
      </w:r>
    </w:p>
    <w:p w14:paraId="0B8C2BC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 que nos leva a última característica das relações de produção: </w:t>
      </w:r>
    </w:p>
    <w:p w14:paraId="1B77DF8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a mercadorização das relações sociais. </w:t>
      </w:r>
    </w:p>
    <w:p w14:paraId="60C762B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No Capitalismo, a mercadoria é centro das relações sociais. </w:t>
      </w:r>
    </w:p>
    <w:p w14:paraId="5C23A99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No capitalismo a gente não produz a nossa existência, </w:t>
      </w:r>
    </w:p>
    <w:p w14:paraId="5F2D601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a gente compra a nossa existência. </w:t>
      </w:r>
    </w:p>
    <w:p w14:paraId="6ACC3D93" w14:textId="6FBF2BFC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Você não produz a </w:t>
      </w:r>
      <w:del w:id="94" w:author="Diane Falcão" w:date="2022-12-08T07:51:00Z">
        <w:r w:rsidRPr="004B2244" w:rsidDel="005A47F0">
          <w:rPr>
            <w:lang w:val="pt-BR"/>
          </w:rPr>
          <w:delText>a</w:delText>
        </w:r>
      </w:del>
      <w:ins w:id="95" w:author="Diane Falcão" w:date="2022-12-08T07:51:00Z">
        <w:r w:rsidR="005A47F0" w:rsidRPr="004B2244">
          <w:rPr>
            <w:lang w:val="pt-BR"/>
          </w:rPr>
          <w:t>seja</w:t>
        </w:r>
      </w:ins>
      <w:r w:rsidRPr="004B2244">
        <w:rPr>
          <w:lang w:val="pt-BR"/>
        </w:rPr>
        <w:t xml:space="preserve"> sua comida, você compra sua comida. </w:t>
      </w:r>
    </w:p>
    <w:p w14:paraId="38632DD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Você não costura sua roupa, você compra sua roupa. </w:t>
      </w:r>
    </w:p>
    <w:p w14:paraId="4FE220E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Você não constrói sua casa, você compra sua casa. </w:t>
      </w:r>
    </w:p>
    <w:p w14:paraId="3115975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você vende também a sua força de trabalho, </w:t>
      </w:r>
    </w:p>
    <w:p w14:paraId="245C82E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a sua força de trabalho se tornam a mercadoria. </w:t>
      </w:r>
    </w:p>
    <w:p w14:paraId="0C16D9F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Mas, o que é mercadoria? Mercadoria é algo que é produzido </w:t>
      </w:r>
    </w:p>
    <w:p w14:paraId="63B5CBB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para consumo de outra pessoa e para ser trocado no mercado. </w:t>
      </w:r>
    </w:p>
    <w:p w14:paraId="5054777B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Esse elemento da mercadoria merece mais atenção. </w:t>
      </w:r>
    </w:p>
    <w:p w14:paraId="5378814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Porque, novamente, como a mercadoria é o centro de todas</w:t>
      </w:r>
    </w:p>
    <w:p w14:paraId="5104413B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as relações sociais do Capitalismo, ela precisa ser compreendida. </w:t>
      </w:r>
    </w:p>
    <w:p w14:paraId="2B47565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Antes disso, vamos recapitular tudo. </w:t>
      </w:r>
    </w:p>
    <w:p w14:paraId="6AC9172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Vamos lá, vocabulário: </w:t>
      </w:r>
    </w:p>
    <w:p w14:paraId="3F895C0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Modo de produção: interação entre forças produtivas e relações de produção. </w:t>
      </w:r>
    </w:p>
    <w:p w14:paraId="139C48F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 capitalismo é um modo de produção. </w:t>
      </w:r>
    </w:p>
    <w:p w14:paraId="6DA71B91" w14:textId="3DCF15CB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 que são Forças produtivas: como os humanos atuam sobre a </w:t>
      </w:r>
      <w:del w:id="96" w:author="Diane Falcão" w:date="2022-12-08T07:51:00Z">
        <w:r w:rsidRPr="004B2244" w:rsidDel="005A47F0">
          <w:rPr>
            <w:lang w:val="pt-BR"/>
          </w:rPr>
          <w:delText>natureaz</w:delText>
        </w:r>
      </w:del>
      <w:ins w:id="97" w:author="Diane Falcão" w:date="2022-12-08T07:51:00Z">
        <w:r w:rsidR="005A47F0" w:rsidRPr="004B2244">
          <w:rPr>
            <w:lang w:val="pt-BR"/>
          </w:rPr>
          <w:t>natureza</w:t>
        </w:r>
      </w:ins>
      <w:r w:rsidRPr="004B2244">
        <w:rPr>
          <w:lang w:val="pt-BR"/>
        </w:rPr>
        <w:t xml:space="preserve">. </w:t>
      </w:r>
    </w:p>
    <w:p w14:paraId="3ED9779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 que são Relações de produção: como os humanos atuam uns sobre os outros. </w:t>
      </w:r>
    </w:p>
    <w:p w14:paraId="37CDEE0B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lastRenderedPageBreak/>
        <w:t xml:space="preserve">O que é Classe: divisão social do trabalho, (em oposição a divisão natural do trabalho), posição que se ocupa no processo produtivo. </w:t>
      </w:r>
    </w:p>
    <w:p w14:paraId="7231DE1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Classe é determinada pelo quanto de trabalho você ganha? Não. </w:t>
      </w:r>
    </w:p>
    <w:p w14:paraId="7E21AD6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Se você ganha salário, você é trabalhador, tá? </w:t>
      </w:r>
    </w:p>
    <w:p w14:paraId="6D0670A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Se você ganha salário, você é proletário. </w:t>
      </w:r>
    </w:p>
    <w:p w14:paraId="2B1BC87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“Ah, mas meu salário é 100 mil”, você é proletário. </w:t>
      </w:r>
    </w:p>
    <w:p w14:paraId="63E5B64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Classe é determinada por divisão social do trabalho. </w:t>
      </w:r>
    </w:p>
    <w:p w14:paraId="7E8E74B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Classe é determinada por onde você está no processo produtivo. </w:t>
      </w:r>
    </w:p>
    <w:p w14:paraId="3A218AA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 que faz isso ficar tão confuso é que a gente usa hoje em dia essa terminologia “Classe A”, “Classe B”, “Classe C”. </w:t>
      </w:r>
    </w:p>
    <w:p w14:paraId="33D0ABE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 que determina a classe para o Marxismo é </w:t>
      </w:r>
    </w:p>
    <w:p w14:paraId="675F1C66" w14:textId="3CB986C3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a posição que você ocupa no processo produtivo, tá bom? </w:t>
      </w:r>
      <w:ins w:id="98" w:author="Amy Baskervilly" w:date="2022-12-18T10:20:00Z">
        <w:r w:rsidR="00CA28EF">
          <w:rPr>
            <w:lang w:val="pt-BR"/>
          </w:rPr>
          <w:t>E</w:t>
        </w:r>
      </w:ins>
      <w:ins w:id="99" w:author="Amy Baskervilly" w:date="2022-12-18T10:21:00Z">
        <w:r w:rsidR="00CA28EF">
          <w:rPr>
            <w:lang w:val="pt-BR"/>
          </w:rPr>
          <w:t>ntão ‘tá bom.</w:t>
        </w:r>
      </w:ins>
    </w:p>
    <w:p w14:paraId="46D1555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Propriedade privada: livre disposição do trabalho de outrem. </w:t>
      </w:r>
    </w:p>
    <w:p w14:paraId="67C3ADB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Lembrando que nós estamos falando da propriedade privada dos Meios de produção. Não é a sua casa, não é o seu Corsa, não é o seu chinelo. </w:t>
      </w:r>
    </w:p>
    <w:p w14:paraId="58ED224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Meios de produção: o que é necessário para execução do trabalho. </w:t>
      </w:r>
    </w:p>
    <w:p w14:paraId="1C489F8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Fábrica, matéria-prima, energia. </w:t>
      </w:r>
    </w:p>
    <w:p w14:paraId="291C346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Capital: valor que gera valor, recurso que gera recurso, riqueza que gera riqueza. </w:t>
      </w:r>
    </w:p>
    <w:p w14:paraId="3A12A4F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Mercadoria: algo produzido para ser consumido por outro, </w:t>
      </w:r>
    </w:p>
    <w:p w14:paraId="784F59E4" w14:textId="2E3C20DD" w:rsidR="008A41B5" w:rsidRDefault="008A41B5" w:rsidP="00B27ABB">
      <w:pPr>
        <w:jc w:val="both"/>
        <w:rPr>
          <w:ins w:id="100" w:author="Diane Falcão" w:date="2022-12-08T08:02:00Z"/>
          <w:lang w:val="pt-BR"/>
        </w:rPr>
      </w:pPr>
      <w:r w:rsidRPr="004B2244">
        <w:rPr>
          <w:lang w:val="pt-BR"/>
        </w:rPr>
        <w:t>para ser vendido no mercado, show?</w:t>
      </w:r>
      <w:del w:id="101" w:author="Diane Falcão" w:date="2022-12-08T07:45:00Z">
        <w:r w:rsidRPr="004B2244" w:rsidDel="00A21AEA">
          <w:rPr>
            <w:lang w:val="pt-BR"/>
          </w:rPr>
          <w:delText xml:space="preserve"> </w:delText>
        </w:r>
      </w:del>
    </w:p>
    <w:p w14:paraId="53C57A74" w14:textId="363886FC" w:rsidR="00256A1B" w:rsidRDefault="00256A1B" w:rsidP="00B27ABB">
      <w:pPr>
        <w:jc w:val="both"/>
        <w:rPr>
          <w:ins w:id="102" w:author="Diane Falcão" w:date="2022-12-08T08:02:00Z"/>
          <w:lang w:val="pt-BR"/>
        </w:rPr>
      </w:pPr>
    </w:p>
    <w:p w14:paraId="319F51C2" w14:textId="77777777" w:rsidR="00256A1B" w:rsidRPr="004B2244" w:rsidRDefault="00256A1B" w:rsidP="00B27ABB">
      <w:pPr>
        <w:jc w:val="both"/>
        <w:rPr>
          <w:ins w:id="103" w:author="Diane Falcão" w:date="2022-12-08T07:45:00Z"/>
          <w:lang w:val="pt-BR"/>
        </w:rPr>
      </w:pPr>
    </w:p>
    <w:p w14:paraId="160572B6" w14:textId="53BBEDD9" w:rsidR="00A21AEA" w:rsidRPr="004B2244" w:rsidRDefault="00256A1B">
      <w:pPr>
        <w:pStyle w:val="Estilo1"/>
        <w:rPr>
          <w:lang w:val="pt-BR"/>
        </w:rPr>
        <w:pPrChange w:id="104" w:author="Amy Baskervilly" w:date="2022-12-16T21:02:00Z">
          <w:pPr>
            <w:jc w:val="both"/>
          </w:pPr>
        </w:pPrChange>
      </w:pPr>
      <w:ins w:id="105" w:author="Diane Falcão" w:date="2022-12-08T08:02:00Z">
        <w:r>
          <w:rPr>
            <w:lang w:val="pt-BR"/>
          </w:rPr>
          <w:t>04</w:t>
        </w:r>
      </w:ins>
      <w:ins w:id="106" w:author="Diane Falcão" w:date="2022-12-08T08:06:00Z">
        <w:r w:rsidR="00983735">
          <w:rPr>
            <w:lang w:val="pt-BR"/>
          </w:rPr>
          <w:t xml:space="preserve"> – Valor, Mais Valia e Socialismo Científico</w:t>
        </w:r>
      </w:ins>
    </w:p>
    <w:p w14:paraId="1738689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Então, vamos lá, vamos para uma categoria que é difícil, </w:t>
      </w:r>
    </w:p>
    <w:p w14:paraId="6A10CD3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mas imprescindível para se compreender a Crítica da economia política do Marx.</w:t>
      </w:r>
    </w:p>
    <w:p w14:paraId="219D431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Lembra que a gente falou que a mercadoria é centro das relações sociais? </w:t>
      </w:r>
    </w:p>
    <w:p w14:paraId="2924C01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Essa mercadoria, ela tem uma coisa chamada Valor. </w:t>
      </w:r>
    </w:p>
    <w:p w14:paraId="01E95B2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A pergunta que tem que ser respondida é: qual é o Valor? Como esse Valor é determinado? </w:t>
      </w:r>
    </w:p>
    <w:p w14:paraId="705A3D6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Então, eu vou começar com uma citação que me fez entender</w:t>
      </w:r>
    </w:p>
    <w:p w14:paraId="50F39E7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Valor de uma vez por todas, tá? </w:t>
      </w:r>
    </w:p>
    <w:p w14:paraId="2D14508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Mas, eu vou começar com a citação, </w:t>
      </w:r>
    </w:p>
    <w:p w14:paraId="7F61C4B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depois a gente vai descrever o Valor, e não contrário. </w:t>
      </w:r>
    </w:p>
    <w:p w14:paraId="64C5C9B2" w14:textId="77777777" w:rsidR="008A41B5" w:rsidRPr="006F5012" w:rsidRDefault="008A41B5" w:rsidP="00B27ABB">
      <w:pPr>
        <w:jc w:val="both"/>
        <w:rPr>
          <w:highlight w:val="yellow"/>
          <w:lang w:val="pt-BR"/>
          <w:rPrChange w:id="107" w:author="Amy Baskervilly" w:date="2022-12-18T10:22:00Z">
            <w:rPr>
              <w:lang w:val="pt-BR"/>
            </w:rPr>
          </w:rPrChange>
        </w:rPr>
      </w:pPr>
      <w:r w:rsidRPr="006F5012">
        <w:rPr>
          <w:highlight w:val="yellow"/>
          <w:lang w:val="pt-BR"/>
          <w:rPrChange w:id="108" w:author="Amy Baskervilly" w:date="2022-12-18T10:22:00Z">
            <w:rPr>
              <w:lang w:val="pt-BR"/>
            </w:rPr>
          </w:rPrChange>
        </w:rPr>
        <w:t xml:space="preserve">“…quando digo que um quarter (é uma medida de trigo) se troca por ferro </w:t>
      </w:r>
    </w:p>
    <w:p w14:paraId="12D7AAAD" w14:textId="77777777" w:rsidR="008A41B5" w:rsidRPr="006F5012" w:rsidRDefault="008A41B5" w:rsidP="00B27ABB">
      <w:pPr>
        <w:jc w:val="both"/>
        <w:rPr>
          <w:highlight w:val="yellow"/>
          <w:lang w:val="pt-BR"/>
          <w:rPrChange w:id="109" w:author="Amy Baskervilly" w:date="2022-12-18T10:22:00Z">
            <w:rPr>
              <w:lang w:val="pt-BR"/>
            </w:rPr>
          </w:rPrChange>
        </w:rPr>
      </w:pPr>
      <w:r w:rsidRPr="006F5012">
        <w:rPr>
          <w:highlight w:val="yellow"/>
          <w:lang w:val="pt-BR"/>
          <w:rPrChange w:id="110" w:author="Amy Baskervilly" w:date="2022-12-18T10:22:00Z">
            <w:rPr>
              <w:lang w:val="pt-BR"/>
            </w:rPr>
          </w:rPrChange>
        </w:rPr>
        <w:t>numa determinada proporção ou que o valor de um quarter de trigo</w:t>
      </w:r>
    </w:p>
    <w:p w14:paraId="76BB6FBC" w14:textId="77777777" w:rsidR="008A41B5" w:rsidRPr="006F5012" w:rsidRDefault="008A41B5" w:rsidP="00B27ABB">
      <w:pPr>
        <w:jc w:val="both"/>
        <w:rPr>
          <w:highlight w:val="yellow"/>
          <w:lang w:val="pt-BR"/>
          <w:rPrChange w:id="111" w:author="Amy Baskervilly" w:date="2022-12-18T10:22:00Z">
            <w:rPr>
              <w:lang w:val="pt-BR"/>
            </w:rPr>
          </w:rPrChange>
        </w:rPr>
      </w:pPr>
      <w:r w:rsidRPr="006F5012">
        <w:rPr>
          <w:highlight w:val="yellow"/>
          <w:lang w:val="pt-BR"/>
          <w:rPrChange w:id="112" w:author="Amy Baskervilly" w:date="2022-12-18T10:22:00Z">
            <w:rPr>
              <w:lang w:val="pt-BR"/>
            </w:rPr>
          </w:rPrChange>
        </w:rPr>
        <w:t xml:space="preserve">se expressa numa determinada quantidade de ferro, </w:t>
      </w:r>
    </w:p>
    <w:p w14:paraId="0FBA64AE" w14:textId="77777777" w:rsidR="008A41B5" w:rsidRPr="006F5012" w:rsidRDefault="008A41B5" w:rsidP="00B27ABB">
      <w:pPr>
        <w:jc w:val="both"/>
        <w:rPr>
          <w:highlight w:val="yellow"/>
          <w:lang w:val="pt-BR"/>
          <w:rPrChange w:id="113" w:author="Amy Baskervilly" w:date="2022-12-18T10:22:00Z">
            <w:rPr>
              <w:lang w:val="pt-BR"/>
            </w:rPr>
          </w:rPrChange>
        </w:rPr>
      </w:pPr>
      <w:r w:rsidRPr="006F5012">
        <w:rPr>
          <w:highlight w:val="yellow"/>
          <w:lang w:val="pt-BR"/>
          <w:rPrChange w:id="114" w:author="Amy Baskervilly" w:date="2022-12-18T10:22:00Z">
            <w:rPr>
              <w:lang w:val="pt-BR"/>
            </w:rPr>
          </w:rPrChange>
        </w:rPr>
        <w:t xml:space="preserve">digo que o valor do trigo ou seu equivalente em ferro são iguais </w:t>
      </w:r>
    </w:p>
    <w:p w14:paraId="7CB5118B" w14:textId="77777777" w:rsidR="008A41B5" w:rsidRPr="006F5012" w:rsidRDefault="008A41B5" w:rsidP="00B27ABB">
      <w:pPr>
        <w:jc w:val="both"/>
        <w:rPr>
          <w:highlight w:val="yellow"/>
          <w:lang w:val="pt-BR"/>
          <w:rPrChange w:id="115" w:author="Amy Baskervilly" w:date="2022-12-18T10:22:00Z">
            <w:rPr>
              <w:lang w:val="pt-BR"/>
            </w:rPr>
          </w:rPrChange>
        </w:rPr>
      </w:pPr>
      <w:r w:rsidRPr="006F5012">
        <w:rPr>
          <w:highlight w:val="yellow"/>
          <w:lang w:val="pt-BR"/>
          <w:rPrChange w:id="116" w:author="Amy Baskervilly" w:date="2022-12-18T10:22:00Z">
            <w:rPr>
              <w:lang w:val="pt-BR"/>
            </w:rPr>
          </w:rPrChange>
        </w:rPr>
        <w:t xml:space="preserve">a uma terceira coisa, que não é trigo nem ferro, pois suponho que ambos </w:t>
      </w:r>
    </w:p>
    <w:p w14:paraId="496EF363" w14:textId="77777777" w:rsidR="008A41B5" w:rsidRPr="006F5012" w:rsidRDefault="008A41B5" w:rsidP="00B27ABB">
      <w:pPr>
        <w:jc w:val="both"/>
        <w:rPr>
          <w:highlight w:val="yellow"/>
          <w:lang w:val="pt-BR"/>
          <w:rPrChange w:id="117" w:author="Amy Baskervilly" w:date="2022-12-18T10:22:00Z">
            <w:rPr>
              <w:lang w:val="pt-BR"/>
            </w:rPr>
          </w:rPrChange>
        </w:rPr>
      </w:pPr>
      <w:r w:rsidRPr="006F5012">
        <w:rPr>
          <w:highlight w:val="yellow"/>
          <w:lang w:val="pt-BR"/>
          <w:rPrChange w:id="118" w:author="Amy Baskervilly" w:date="2022-12-18T10:22:00Z">
            <w:rPr>
              <w:lang w:val="pt-BR"/>
            </w:rPr>
          </w:rPrChange>
        </w:rPr>
        <w:t xml:space="preserve">exprimem a mesma grandeza sob duas formas distintas. </w:t>
      </w:r>
    </w:p>
    <w:p w14:paraId="407BFA67" w14:textId="77777777" w:rsidR="008A41B5" w:rsidRPr="006F5012" w:rsidRDefault="008A41B5" w:rsidP="00B27ABB">
      <w:pPr>
        <w:jc w:val="both"/>
        <w:rPr>
          <w:highlight w:val="yellow"/>
          <w:lang w:val="pt-BR"/>
          <w:rPrChange w:id="119" w:author="Amy Baskervilly" w:date="2022-12-18T10:22:00Z">
            <w:rPr>
              <w:lang w:val="pt-BR"/>
            </w:rPr>
          </w:rPrChange>
        </w:rPr>
      </w:pPr>
      <w:r w:rsidRPr="006F5012">
        <w:rPr>
          <w:highlight w:val="yellow"/>
          <w:lang w:val="pt-BR"/>
          <w:rPrChange w:id="120" w:author="Amy Baskervilly" w:date="2022-12-18T10:22:00Z">
            <w:rPr>
              <w:lang w:val="pt-BR"/>
            </w:rPr>
          </w:rPrChange>
        </w:rPr>
        <w:t xml:space="preserve">Portanto, cada um desses dois objetos, tanto o trigo como o ferro, </w:t>
      </w:r>
    </w:p>
    <w:p w14:paraId="6F42084C" w14:textId="77777777" w:rsidR="008A41B5" w:rsidRPr="006F5012" w:rsidRDefault="008A41B5" w:rsidP="00B27ABB">
      <w:pPr>
        <w:jc w:val="both"/>
        <w:rPr>
          <w:highlight w:val="yellow"/>
          <w:lang w:val="pt-BR"/>
          <w:rPrChange w:id="121" w:author="Amy Baskervilly" w:date="2022-12-18T10:22:00Z">
            <w:rPr>
              <w:lang w:val="pt-BR"/>
            </w:rPr>
          </w:rPrChange>
        </w:rPr>
      </w:pPr>
      <w:r w:rsidRPr="006F5012">
        <w:rPr>
          <w:highlight w:val="yellow"/>
          <w:lang w:val="pt-BR"/>
          <w:rPrChange w:id="122" w:author="Amy Baskervilly" w:date="2022-12-18T10:22:00Z">
            <w:rPr>
              <w:lang w:val="pt-BR"/>
            </w:rPr>
          </w:rPrChange>
        </w:rPr>
        <w:t xml:space="preserve">deve poder reduzir-se independentemente um do outro, àquela terceira coisa, </w:t>
      </w:r>
    </w:p>
    <w:p w14:paraId="5345455E" w14:textId="77777777" w:rsidR="008A41B5" w:rsidRPr="004B2244" w:rsidRDefault="008A41B5" w:rsidP="00B27ABB">
      <w:pPr>
        <w:jc w:val="both"/>
        <w:rPr>
          <w:lang w:val="pt-BR"/>
        </w:rPr>
      </w:pPr>
      <w:r w:rsidRPr="006F5012">
        <w:rPr>
          <w:highlight w:val="yellow"/>
          <w:lang w:val="pt-BR"/>
          <w:rPrChange w:id="123" w:author="Amy Baskervilly" w:date="2022-12-18T10:22:00Z">
            <w:rPr>
              <w:lang w:val="pt-BR"/>
            </w:rPr>
          </w:rPrChange>
        </w:rPr>
        <w:t>que é a medida comum de ambos”</w:t>
      </w:r>
      <w:r w:rsidRPr="004B2244">
        <w:rPr>
          <w:lang w:val="pt-BR"/>
        </w:rPr>
        <w:t xml:space="preserve">. </w:t>
      </w:r>
    </w:p>
    <w:p w14:paraId="2383076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Eu nunca mais esqueci essa citação. </w:t>
      </w:r>
    </w:p>
    <w:p w14:paraId="74C0F07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Quando uma quantidade de trigo é igual uma quantidade de ferro, </w:t>
      </w:r>
    </w:p>
    <w:p w14:paraId="28D5AF1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não significa que uma igual ao outro,</w:t>
      </w:r>
    </w:p>
    <w:p w14:paraId="28ABDA0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mas que os dois são iguais a uma terceira coisa. </w:t>
      </w:r>
    </w:p>
    <w:p w14:paraId="63D921D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Essa terceira coisa é o Valor. Vamos lá, Valor. </w:t>
      </w:r>
    </w:p>
    <w:p w14:paraId="1BF48F13" w14:textId="1A7419ED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lastRenderedPageBreak/>
        <w:t>O Valor</w:t>
      </w:r>
      <w:ins w:id="124" w:author="Amy Baskervilly" w:date="2022-12-18T10:22:00Z">
        <w:r w:rsidR="006F5012">
          <w:rPr>
            <w:lang w:val="pt-BR"/>
          </w:rPr>
          <w:t>.</w:t>
        </w:r>
      </w:ins>
      <w:r w:rsidRPr="004B2244">
        <w:rPr>
          <w:lang w:val="pt-BR"/>
        </w:rPr>
        <w:t xml:space="preserve"> Talvez seja uma das categorias mais difíceis da Economia política, inclusive reconhecida pelo próprio Marx. </w:t>
      </w:r>
    </w:p>
    <w:p w14:paraId="10218E7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 Marx diz na introdução do O Capital que o primeiro capítulo é o mais difícil que é o que ele descreve o Valor, inclusive. </w:t>
      </w:r>
    </w:p>
    <w:p w14:paraId="726243E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Nós temos mercadorias na sociedade, nós compramos nossas coisas.</w:t>
      </w:r>
    </w:p>
    <w:p w14:paraId="3ED4510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Essas mercadorias têm Valor. </w:t>
      </w:r>
    </w:p>
    <w:p w14:paraId="7236796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Lembra que eu falei para vocês olharem em volta </w:t>
      </w:r>
    </w:p>
    <w:p w14:paraId="2EDC2CC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pensarem em quem fez o que vocês têm? </w:t>
      </w:r>
    </w:p>
    <w:p w14:paraId="4FAF79E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Todos os objetos que vocês têm, todos, sem exceção, tem uma substância comum. Sabe qual é a substância comum de tudo que vocês têm? Trabalho. </w:t>
      </w:r>
    </w:p>
    <w:p w14:paraId="19E587E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 trabalho, gente, é uma substância social. </w:t>
      </w:r>
    </w:p>
    <w:p w14:paraId="159BD76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Toda mercadoria tem uma quantidade de trabalho cristalizado nela. </w:t>
      </w:r>
    </w:p>
    <w:p w14:paraId="16A44C0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Valor é preço? Não, não. Valor é preço, chat? Não. </w:t>
      </w:r>
    </w:p>
    <w:p w14:paraId="3804D9A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Todas as vezes que você acha que você não tá entendendo o que é Valor, certifique-se de que você não tá confundindo com preço, tá? </w:t>
      </w:r>
    </w:p>
    <w:p w14:paraId="2D1E5E8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Vamos lá, o que determina o valor de uma mercadoria? </w:t>
      </w:r>
    </w:p>
    <w:p w14:paraId="011CC40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 trabalho socialmente necessário para confecção dessa mercadoria. </w:t>
      </w:r>
    </w:p>
    <w:p w14:paraId="4799CEE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 que tem mais valor, gente, um copo ou um carro? Carro. </w:t>
      </w:r>
    </w:p>
    <w:p w14:paraId="72A29BB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Por quê? Porque a quantidade de trabalho necessário para fazer</w:t>
      </w:r>
    </w:p>
    <w:p w14:paraId="633D1BE4" w14:textId="17B332E9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um carro é muito maior. Fazer um carro da muito mais tra</w:t>
      </w:r>
      <w:ins w:id="125" w:author="Amy Baskervilly" w:date="2022-12-18T10:23:00Z">
        <w:r w:rsidR="005C2967">
          <w:rPr>
            <w:lang w:val="pt-BR"/>
          </w:rPr>
          <w:t>m</w:t>
        </w:r>
      </w:ins>
      <w:ins w:id="126" w:author="Amy Baskervilly" w:date="2022-12-18T10:24:00Z">
        <w:r w:rsidR="005C2967">
          <w:rPr>
            <w:lang w:val="pt-BR"/>
          </w:rPr>
          <w:t>po (trabalho)</w:t>
        </w:r>
      </w:ins>
      <w:del w:id="127" w:author="Amy Baskervilly" w:date="2022-12-18T10:23:00Z">
        <w:r w:rsidRPr="004B2244" w:rsidDel="005C2967">
          <w:rPr>
            <w:lang w:val="pt-BR"/>
          </w:rPr>
          <w:delText>balho</w:delText>
        </w:r>
      </w:del>
      <w:r w:rsidRPr="004B2244">
        <w:rPr>
          <w:lang w:val="pt-BR"/>
        </w:rPr>
        <w:t xml:space="preserve"> para fazer do que um copo. </w:t>
      </w:r>
    </w:p>
    <w:p w14:paraId="3A63D44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Logo, o carro tem um valor muito superior ao do copo. </w:t>
      </w:r>
    </w:p>
    <w:p w14:paraId="22D317C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Isso quer dizer que se eu tiver uma fábrica de copo </w:t>
      </w:r>
    </w:p>
    <w:p w14:paraId="17434C4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eu demorar o tempo que demora para fazer um carro para fazer esse copo, significa que o copo vai valer muito? Não, tá? Não. Pelo amor de Deus, não. </w:t>
      </w:r>
    </w:p>
    <w:p w14:paraId="0BD1779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 valor é determinado pela quantidade de trabalho socialmente necessário. </w:t>
      </w:r>
    </w:p>
    <w:p w14:paraId="7DE4A54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 critério social é imprescindível. </w:t>
      </w:r>
    </w:p>
    <w:p w14:paraId="47A4959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 valor é determinado a partir da quantidade de trabalho num certo estado social e determinadas condições de produção de uma sociedade inteira. </w:t>
      </w:r>
    </w:p>
    <w:p w14:paraId="100AA55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É com quanto trabalho uma sociedade inteira consegue produzir um copo, </w:t>
      </w:r>
    </w:p>
    <w:p w14:paraId="0375769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não como você, indivíduo, consegue produzir o copo, beleza? </w:t>
      </w:r>
    </w:p>
    <w:p w14:paraId="4C522D2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o preço? Então, se valor não é preço, o que é preço? </w:t>
      </w:r>
    </w:p>
    <w:p w14:paraId="079A3B6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preço é a expressão em dinheiro do valor, expressão em dinheiro.</w:t>
      </w:r>
    </w:p>
    <w:p w14:paraId="42E4E3C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 preço costuma gravitar em torno do valor. </w:t>
      </w:r>
    </w:p>
    <w:p w14:paraId="62027C6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Esse preço que gravita em torno do valor, o Adam Smith, o Adam Smith, </w:t>
      </w:r>
    </w:p>
    <w:p w14:paraId="146BE0C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não é o Marx, chamava de preço central. </w:t>
      </w:r>
    </w:p>
    <w:p w14:paraId="099AE5D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Uma vez que uma mercadoria é produzida por trabalho </w:t>
      </w:r>
    </w:p>
    <w:p w14:paraId="1670681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ela vai ser vendida no mercado. Ela tende a se aproximar do seu valor. </w:t>
      </w:r>
    </w:p>
    <w:p w14:paraId="7156CF7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Valor não é preço, valor é uma propriedade da mercadoria, </w:t>
      </w:r>
    </w:p>
    <w:p w14:paraId="2A60F0A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o valor é determinado pela quantidade socialmente necessária de trabalho. </w:t>
      </w:r>
    </w:p>
    <w:p w14:paraId="63FCFEF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Pois bem, lembra que a gente falou que a mercadoria </w:t>
      </w:r>
    </w:p>
    <w:p w14:paraId="7BCE7B2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é o centro de todas as relações sociais? </w:t>
      </w:r>
    </w:p>
    <w:p w14:paraId="3B57B28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No Capitalismo, a nossa força de trabalho também é mercadoria. </w:t>
      </w:r>
    </w:p>
    <w:p w14:paraId="2E68CEC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A gente vende a nossa força de trabalho a preço de mercado. </w:t>
      </w:r>
    </w:p>
    <w:p w14:paraId="05D11A5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Se a nossa força de trabalho é mercadoria </w:t>
      </w:r>
    </w:p>
    <w:p w14:paraId="41ECF72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o valor é uma propriedade da mercadoria. </w:t>
      </w:r>
    </w:p>
    <w:p w14:paraId="3AD1F10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Qual que é o valor da nossa força de trabalho? </w:t>
      </w:r>
    </w:p>
    <w:p w14:paraId="23176D6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valor da nossa força de trabalho é determinado</w:t>
      </w:r>
    </w:p>
    <w:p w14:paraId="54CE0C6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lastRenderedPageBreak/>
        <w:t xml:space="preserve">pelo trabalho socialmente necessário também. </w:t>
      </w:r>
    </w:p>
    <w:p w14:paraId="7FBE6D0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Só que de outra forma, o valor da sua força de trabalho é determinado a partir do valor de tudo que te reproduz. </w:t>
      </w:r>
    </w:p>
    <w:p w14:paraId="476AC7A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É o valor de tudo que você precisa para existir. </w:t>
      </w:r>
    </w:p>
    <w:p w14:paraId="6679CDB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Comida, roupa, casa, aquecimento, etc.</w:t>
      </w:r>
    </w:p>
    <w:p w14:paraId="69D50DD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Tudo isso que você consome para existir </w:t>
      </w:r>
    </w:p>
    <w:p w14:paraId="2D7FD0D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tem trabalho socialmente necessário para produzi-lo. </w:t>
      </w:r>
    </w:p>
    <w:p w14:paraId="1B7B674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Valor da sua força de trabalho é</w:t>
      </w:r>
    </w:p>
    <w:p w14:paraId="6835D7D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a soma dos valores de tudo que você precisa para existir. </w:t>
      </w:r>
    </w:p>
    <w:p w14:paraId="74A67D7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E, no Capitalismo, principalmente, com mão de obra extremamente desqualificada. Esse Valor da força de trabalho se aproxima muito do mínimo para você existir. Então, quando você vende a sua força de trabalho no mercado de trabalho, </w:t>
      </w:r>
    </w:p>
    <w:p w14:paraId="3229269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por isso que a gente chama de mercado de trabalho, </w:t>
      </w:r>
    </w:p>
    <w:p w14:paraId="6FB9296B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você está a vendendo pelo seu valor, </w:t>
      </w:r>
    </w:p>
    <w:p w14:paraId="2D76D62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o valor da sua força de trabalho é determinado a partir do que você precisa consumir para existir. </w:t>
      </w:r>
    </w:p>
    <w:p w14:paraId="430329D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vocês conseguem auferir isso na realidade, gente. </w:t>
      </w:r>
    </w:p>
    <w:p w14:paraId="6B688DAB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Isso é o seu salário sendo pago para você comprar o mínimo para você existir, só. </w:t>
      </w:r>
    </w:p>
    <w:p w14:paraId="250FC94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Por que isso tudo é muito importante?</w:t>
      </w:r>
    </w:p>
    <w:p w14:paraId="69A9F29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Porque entender o que é valor faz com que a gente compreenda</w:t>
      </w:r>
    </w:p>
    <w:p w14:paraId="37CBD15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 maior descoberta da economia política marxista, que é a mais-valia.</w:t>
      </w:r>
    </w:p>
    <w:p w14:paraId="2129B0B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Sem entender valor, a gente não entende mais-valia;</w:t>
      </w:r>
    </w:p>
    <w:p w14:paraId="576D67B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sem entender mais-valia, a gente não entende capitalismo.</w:t>
      </w:r>
    </w:p>
    <w:p w14:paraId="1B30043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“Mais-valia” pode ser “mais-valor”, também.</w:t>
      </w:r>
    </w:p>
    <w:p w14:paraId="1C1F533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Entendem? Para entender mais-valor, a gente precisa entender valor.</w:t>
      </w:r>
    </w:p>
    <w:p w14:paraId="78C7D0D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Então, vamos lá: segundo Engels, a descoberta da mais-valia</w:t>
      </w:r>
    </w:p>
    <w:p w14:paraId="24A30DD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é uma descoberta da mesma magnitude da teoria evolutiva de Darwin. Por quê?</w:t>
      </w:r>
    </w:p>
    <w:p w14:paraId="1E55B26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Porque ela consegue expor, deixar nu, o mecanismo interno de exploração.</w:t>
      </w:r>
    </w:p>
    <w:p w14:paraId="58AA5BC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Quando a gente fala de exploração no capitalismo, gente, não é um juízo de valor.</w:t>
      </w:r>
    </w:p>
    <w:p w14:paraId="1A8FE83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 gente está descrevendo o mecanismo do capitalismo.</w:t>
      </w:r>
    </w:p>
    <w:p w14:paraId="1DCD4B2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Falar de exploração no capitalismo não é juízo, é descritivo.</w:t>
      </w:r>
    </w:p>
    <w:p w14:paraId="67C996B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isso só se compreende ao compreender valor e mais-valia.</w:t>
      </w:r>
    </w:p>
    <w:p w14:paraId="3BA90D5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Então, vamos lá: de novo, o que determina o valor de uma mercadoria</w:t>
      </w:r>
    </w:p>
    <w:p w14:paraId="5F71379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é o trabalho socialmente necessário vertido nessa mercadoria.</w:t>
      </w:r>
    </w:p>
    <w:p w14:paraId="156E812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Quem executa esse trabalho?</w:t>
      </w:r>
    </w:p>
    <w:p w14:paraId="4B5DCB8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É o trabalhador, não é o burguês. O burguês não trabalha, quem trabalha é o trabalhador.</w:t>
      </w:r>
    </w:p>
    <w:p w14:paraId="6856A8E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Pois bem, ao trabalhar e criar esse valor, em troca, o trabalhador recebe salário.</w:t>
      </w:r>
    </w:p>
    <w:p w14:paraId="5F9A871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Só que o salário do trabalhador é equivalente ao valor da força de trabalho dele,</w:t>
      </w:r>
    </w:p>
    <w:p w14:paraId="463DBA7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não ao valor que ele criou ao trabalhar!</w:t>
      </w:r>
    </w:p>
    <w:p w14:paraId="49279F7B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Ou seja, enquanto o trabalhador está trabalhando, ele cria valor, cria valor, cria valor,</w:t>
      </w:r>
    </w:p>
    <w:p w14:paraId="101DFE4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só que ele recebe o equivalente ao valor da força de trabalho dele na forma do salário.</w:t>
      </w:r>
    </w:p>
    <w:p w14:paraId="69B01C3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Ou seja, o que ele cria não tem conexão com o que ele recebe.</w:t>
      </w:r>
    </w:p>
    <w:p w14:paraId="2438507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que ele recebe tem conexão com que ele precisa para viver.</w:t>
      </w:r>
    </w:p>
    <w:p w14:paraId="1F72B15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Imagina o seguinte: se você tem uma jornada de 8 horas diárias de trabalho</w:t>
      </w:r>
    </w:p>
    <w:p w14:paraId="0E09B8C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em 4 horas você produz o valor equivalente ao seu salário,</w:t>
      </w:r>
    </w:p>
    <w:p w14:paraId="2602C59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as outras quatro horas você trabalhou de graça.</w:t>
      </w:r>
    </w:p>
    <w:p w14:paraId="53642CF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Esse trabalho de graça a gente chama de trabalho suplementar.</w:t>
      </w:r>
    </w:p>
    <w:p w14:paraId="451EEA0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valor gerado nesse período suplementar é apropriado pelo burguês na forma da mais-valia,</w:t>
      </w:r>
    </w:p>
    <w:p w14:paraId="4E04317B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ou mais-valor.</w:t>
      </w:r>
    </w:p>
    <w:p w14:paraId="11EB24F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lastRenderedPageBreak/>
        <w:t>A mais-valia é o mecanismo pelo qual o burguês lucra.</w:t>
      </w:r>
    </w:p>
    <w:p w14:paraId="04F5ACB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nós temos três tipos de mais-valia: absoluta, relativa e extraordinária.</w:t>
      </w:r>
    </w:p>
    <w:p w14:paraId="5FEF968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 mais-valia absoluta se expande conforme as horas de trabalho se expandem.</w:t>
      </w:r>
    </w:p>
    <w:p w14:paraId="056FE0F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Lembra o que eu falei? Você precisa de 4 horas diárias para gerar o valor do seu salário,</w:t>
      </w:r>
    </w:p>
    <w:p w14:paraId="3017191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sua jornada é de 8.</w:t>
      </w:r>
    </w:p>
    <w:p w14:paraId="012B20C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De repente, a jornada aumenta para 10, sem mudança de salário. Você gerou mais mais-valia.</w:t>
      </w:r>
    </w:p>
    <w:p w14:paraId="6E95A22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Mais-valia absoluta: aumentou a jornada de trabalho, aumentou o lucro do patrão.</w:t>
      </w:r>
    </w:p>
    <w:p w14:paraId="7D7A718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 mais-valia relativa é: imagina que você trabalha 8 horas por dia,</w:t>
      </w:r>
    </w:p>
    <w:p w14:paraId="5D63539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mas a fábrica ficou mais otimizada.</w:t>
      </w:r>
    </w:p>
    <w:p w14:paraId="468A9D3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Em vez de produzir x cadeiras, você produz, no mesmo intervalo de tempo, 2x cadeiras.</w:t>
      </w:r>
    </w:p>
    <w:p w14:paraId="4EBD8318" w14:textId="26C10145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Só que </w:t>
      </w:r>
      <w:ins w:id="128" w:author="Diane Falcão" w:date="2022-12-08T07:52:00Z">
        <w:r w:rsidR="00BD6583">
          <w:rPr>
            <w:lang w:val="pt-BR"/>
          </w:rPr>
          <w:t>‘</w:t>
        </w:r>
      </w:ins>
      <w:r w:rsidRPr="004B2244">
        <w:rPr>
          <w:lang w:val="pt-BR"/>
        </w:rPr>
        <w:t>cê recebe o mesmo salário.</w:t>
      </w:r>
    </w:p>
    <w:p w14:paraId="575B1A3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Você aumentou a extração do valor de maneira relativa;</w:t>
      </w:r>
    </w:p>
    <w:p w14:paraId="5D08A7E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tempo de trabalho é o mesmo, mas você produz muito mais.</w:t>
      </w:r>
    </w:p>
    <w:p w14:paraId="301E74E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a mais-valia extraordinária tem relação com a produção dos mesmos objetos,</w:t>
      </w:r>
    </w:p>
    <w:p w14:paraId="1B76B06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das mesmas mercadorias, em outras indústrias. </w:t>
      </w:r>
    </w:p>
    <w:p w14:paraId="335A695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Por exemplo: se tem várias indústrias que produzem cadeira,</w:t>
      </w:r>
    </w:p>
    <w:p w14:paraId="2E88D79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uma delas descobre um jeito de produzir bem mais rápido, quando essa cadeira for para o mercado,</w:t>
      </w:r>
    </w:p>
    <w:p w14:paraId="52C4C98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ela, por ser vendida por um preço parecido com as outras, vai ser mais lucrativa.</w:t>
      </w:r>
    </w:p>
    <w:p w14:paraId="62730C1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Então, a mais-valia extraordinária é relativa à indústria como um todo,</w:t>
      </w:r>
    </w:p>
    <w:p w14:paraId="72A2B67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quando uma indústria descobre um jeito de baratear os seus custos.</w:t>
      </w:r>
    </w:p>
    <w:p w14:paraId="673F390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Essa mais-valia tende a se equilibrar de duas maneiras:</w:t>
      </w:r>
    </w:p>
    <w:p w14:paraId="7F7C22D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ou com as outras indústrias se otimizando também, ou com essa quebrando as outras e formando um monopólio.</w:t>
      </w:r>
    </w:p>
    <w:p w14:paraId="5851E67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a questão é: o objetivo final de todo burguês é o aumento da extração de mais-valia. O aumento. O aumento.</w:t>
      </w:r>
    </w:p>
    <w:p w14:paraId="5902C14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Isso não é um juízo moral.</w:t>
      </w:r>
    </w:p>
    <w:p w14:paraId="59BE02DB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Marx em momento algum faz juízo de valor.</w:t>
      </w:r>
    </w:p>
    <w:p w14:paraId="698076A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Ele não fala “é ruim”, “é bom”, “é feio”, “é bobo”, “é cara de mamão”.</w:t>
      </w:r>
    </w:p>
    <w:p w14:paraId="0053EDF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Você falar que o objetivo de cada burguês é a busca pelo aumento da mais-valia é descritivo,</w:t>
      </w:r>
    </w:p>
    <w:p w14:paraId="2EDD9AD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porque isso é auferível, a gente consegue verificar isso na realidade.</w:t>
      </w:r>
    </w:p>
    <w:p w14:paraId="0688F53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o que é importante aqui?</w:t>
      </w:r>
    </w:p>
    <w:p w14:paraId="4F34AE3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Ao extrair o lucro através da mais-valia, o burguês incorpora esse lucro de volta no capital dele.</w:t>
      </w:r>
    </w:p>
    <w:p w14:paraId="330CC01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Quando se extrai a mais-valia,</w:t>
      </w:r>
    </w:p>
    <w:p w14:paraId="0B31DDB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burguês reinveste na produção para aumentar a extração dessa mais-valia.</w:t>
      </w:r>
    </w:p>
    <w:p w14:paraId="13147C0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Ele aperfeiçoa cada vez mais essa extração num ciclo infinito e incessante.</w:t>
      </w:r>
    </w:p>
    <w:p w14:paraId="13E695E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capitalismo apresenta crises cíclicas desde que ele surgiu.</w:t>
      </w:r>
    </w:p>
    <w:p w14:paraId="10124AD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Já na década de 70 do século XIX, o Engels fala em sete crises do capitalismo. Sete! No século XIX!</w:t>
      </w:r>
    </w:p>
    <w:p w14:paraId="28CEC8B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Isso quando o capitalismo era bem menor do que é hoje;</w:t>
      </w:r>
    </w:p>
    <w:p w14:paraId="1FF7ED4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quando ele estava restrito a alguns países, só.</w:t>
      </w:r>
    </w:p>
    <w:p w14:paraId="0557795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Bom, vamos amarrar isso tudo?</w:t>
      </w:r>
    </w:p>
    <w:p w14:paraId="07D7CF3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 crítica da economia política de Marx se concentra em analisar o capitalismo.</w:t>
      </w:r>
    </w:p>
    <w:p w14:paraId="7D34153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capitalismo é um modo de produção baseado no emprego da grande indústria,</w:t>
      </w:r>
    </w:p>
    <w:p w14:paraId="521EC25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da divisão do trabalho, da sociedade de classes, da propriedade privada,</w:t>
      </w:r>
    </w:p>
    <w:p w14:paraId="011231B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da mercadoria como centro de relações sociais na exploração e expansão constante do capital.</w:t>
      </w:r>
    </w:p>
    <w:p w14:paraId="3208FB9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Vamos recapitular alguns conceitos, aqui. Agora, nós vimos valor e mais-valia.</w:t>
      </w:r>
    </w:p>
    <w:p w14:paraId="1DA9853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Valor: é uma “propriedade da mercadoria”.</w:t>
      </w:r>
    </w:p>
    <w:p w14:paraId="0B6933EB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lastRenderedPageBreak/>
        <w:t>E essa propriedade é “determinada pelo trabalho socialmente necessário”.</w:t>
      </w:r>
    </w:p>
    <w:p w14:paraId="5DF9636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 mais-valia é o “valor gerado pelo trabalhador que é apropriado pelo burguês na forma de lucro”,</w:t>
      </w:r>
    </w:p>
    <w:p w14:paraId="43680C6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que não retorna para o trabalhador.</w:t>
      </w:r>
    </w:p>
    <w:p w14:paraId="09B0854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Essa mais-valia pode ser: “absoluta”, quando se aumenta as horas de trabalho;</w:t>
      </w:r>
    </w:p>
    <w:p w14:paraId="53F53DD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“relativa”, quando se aumenta a produtividade;</w:t>
      </w:r>
    </w:p>
    <w:p w14:paraId="0253686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“extraordinária”, quando se aumenta a produtividade em relação a outras fábricas. Tá bom?</w:t>
      </w:r>
    </w:p>
    <w:p w14:paraId="54D83F4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por que isso tudo é importante?</w:t>
      </w:r>
    </w:p>
    <w:p w14:paraId="07018D0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 gente não ia falar de comunismo? Por que a gente está falando tanto de capitalismo?</w:t>
      </w:r>
    </w:p>
    <w:p w14:paraId="618BE90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Compreender o modo de produção capitalista é necessário</w:t>
      </w:r>
    </w:p>
    <w:p w14:paraId="4F78C20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para a gente caminhar em direção a outro modo de produção,</w:t>
      </w:r>
    </w:p>
    <w:p w14:paraId="66B8A81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 transformar nossas forças produtivas e as nossas relações de produção.</w:t>
      </w:r>
    </w:p>
    <w:p w14:paraId="5515458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Lembra que a gente falou que o marxismo e comunismo são avessos a utopismos? À utopia, idealismo?</w:t>
      </w:r>
    </w:p>
    <w:p w14:paraId="2C186D2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Toda análise marxista, toda, parte da realidade material.</w:t>
      </w:r>
    </w:p>
    <w:p w14:paraId="40217F9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Esse é o objeto de estudo do Marx:</w:t>
      </w:r>
    </w:p>
    <w:p w14:paraId="602788D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observar a realidade capitalista, a realidade em que ele estava vivendo.</w:t>
      </w:r>
    </w:p>
    <w:p w14:paraId="67B94531" w14:textId="416292DF" w:rsidR="008A41B5" w:rsidRPr="004B2244" w:rsidDel="00A21AEA" w:rsidRDefault="008A41B5" w:rsidP="00B27ABB">
      <w:pPr>
        <w:jc w:val="both"/>
        <w:rPr>
          <w:del w:id="129" w:author="Diane Falcão" w:date="2022-12-08T07:46:00Z"/>
          <w:lang w:val="pt-BR"/>
        </w:rPr>
      </w:pPr>
      <w:r w:rsidRPr="004B2244">
        <w:rPr>
          <w:lang w:val="pt-BR"/>
        </w:rPr>
        <w:t>Beleza? E aí, a gente entra no último pilar do marxismo,</w:t>
      </w:r>
    </w:p>
    <w:p w14:paraId="49A065A2" w14:textId="77777777" w:rsidR="008A41B5" w:rsidRPr="004B2244" w:rsidRDefault="008A41B5" w:rsidP="00B27ABB">
      <w:pPr>
        <w:jc w:val="both"/>
        <w:rPr>
          <w:lang w:val="pt-BR"/>
        </w:rPr>
      </w:pPr>
    </w:p>
    <w:p w14:paraId="2967C2DB" w14:textId="728FE63C" w:rsidR="008A41B5" w:rsidRDefault="008A41B5" w:rsidP="00B27ABB">
      <w:pPr>
        <w:jc w:val="both"/>
        <w:rPr>
          <w:ins w:id="130" w:author="Diane Falcão" w:date="2022-12-08T08:03:00Z"/>
          <w:lang w:val="pt-BR"/>
        </w:rPr>
      </w:pPr>
      <w:r w:rsidRPr="004B2244">
        <w:rPr>
          <w:lang w:val="pt-BR"/>
        </w:rPr>
        <w:t>que a gente chama de socialismo científico.</w:t>
      </w:r>
    </w:p>
    <w:p w14:paraId="158082A3" w14:textId="49CD651B" w:rsidR="00256A1B" w:rsidRDefault="00256A1B" w:rsidP="00B27ABB">
      <w:pPr>
        <w:jc w:val="both"/>
        <w:rPr>
          <w:ins w:id="131" w:author="Diane Falcão" w:date="2022-12-08T08:03:00Z"/>
          <w:lang w:val="pt-BR"/>
        </w:rPr>
      </w:pPr>
    </w:p>
    <w:p w14:paraId="67AC9B24" w14:textId="77777777" w:rsidR="00256A1B" w:rsidRPr="004B2244" w:rsidRDefault="00256A1B" w:rsidP="00B27ABB">
      <w:pPr>
        <w:jc w:val="both"/>
        <w:rPr>
          <w:ins w:id="132" w:author="Diane Falcão" w:date="2022-12-08T07:46:00Z"/>
          <w:lang w:val="pt-BR"/>
        </w:rPr>
      </w:pPr>
    </w:p>
    <w:p w14:paraId="5CE750FC" w14:textId="5E3E480E" w:rsidR="00A21AEA" w:rsidRPr="004B2244" w:rsidRDefault="00256A1B">
      <w:pPr>
        <w:pStyle w:val="Estilo1"/>
        <w:rPr>
          <w:lang w:val="pt-BR"/>
        </w:rPr>
        <w:pPrChange w:id="133" w:author="Amy Baskervilly" w:date="2022-12-16T21:02:00Z">
          <w:pPr>
            <w:jc w:val="both"/>
          </w:pPr>
        </w:pPrChange>
      </w:pPr>
      <w:ins w:id="134" w:author="Diane Falcão" w:date="2022-12-08T08:03:00Z">
        <w:r>
          <w:rPr>
            <w:lang w:val="pt-BR"/>
          </w:rPr>
          <w:t>05</w:t>
        </w:r>
      </w:ins>
      <w:ins w:id="135" w:author="Diane Falcão" w:date="2022-12-08T08:08:00Z">
        <w:r w:rsidR="00D93F89">
          <w:rPr>
            <w:lang w:val="pt-BR"/>
          </w:rPr>
          <w:t xml:space="preserve"> – </w:t>
        </w:r>
      </w:ins>
      <w:ins w:id="136" w:author="Diane Falcão" w:date="2022-12-08T08:09:00Z">
        <w:r w:rsidR="00F42321">
          <w:rPr>
            <w:lang w:val="pt-BR"/>
          </w:rPr>
          <w:t>Socialismo Científico</w:t>
        </w:r>
      </w:ins>
    </w:p>
    <w:p w14:paraId="0CAB1E9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Agora que a gente tem uma análise básica (e põe básica nisso)</w:t>
      </w:r>
    </w:p>
    <w:p w14:paraId="1BC0F77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de como funciona o capitalismo, e agora?</w:t>
      </w:r>
    </w:p>
    <w:p w14:paraId="54E393E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 gente já viu o capitalismo explora, joga a gente na pobreza.</w:t>
      </w:r>
    </w:p>
    <w:p w14:paraId="39AE242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O que a gente faz? </w:t>
      </w:r>
    </w:p>
    <w:p w14:paraId="68AD526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Pois bem, o capitalismo desenvolveu as nossas forças produtivas de maneira inédita.</w:t>
      </w:r>
    </w:p>
    <w:p w14:paraId="5C3EB3F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capitalismo trouxe uma produtividade para a humanidade que nunca tinha sido vista.</w:t>
      </w:r>
    </w:p>
    <w:p w14:paraId="6C8A412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Só que, ao mesmo tempo, ele arremessou uma quantidade imensa de pessoas na miséria,</w:t>
      </w:r>
    </w:p>
    <w:p w14:paraId="0EF240C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na margem da sociedade.</w:t>
      </w:r>
    </w:p>
    <w:p w14:paraId="7EABAA0B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Um monte de gente se proletarizou, perdeu tudo o que tinha,</w:t>
      </w:r>
    </w:p>
    <w:p w14:paraId="1AA7581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passou a vender sua força de trabalho em troca do mínimo para existir</w:t>
      </w:r>
    </w:p>
    <w:p w14:paraId="20EB3A0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trabalhar em jornadas exaustivas de trabalho.</w:t>
      </w:r>
    </w:p>
    <w:p w14:paraId="7B1D156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Então, como é que a gente aumenta para caramba a produtividade e ao mesmo tempo a pobreza?</w:t>
      </w:r>
    </w:p>
    <w:p w14:paraId="25CBC10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Como é que a gente aumenta a maquinaria e a automação, e as jornadas de trabalho ao mesmo tempo?</w:t>
      </w:r>
    </w:p>
    <w:p w14:paraId="14B8051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Como é que tem cada vez mais automação e o trabalho nunca diminui?</w:t>
      </w:r>
    </w:p>
    <w:p w14:paraId="72A78F3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São essas contradições que vão ser objeto da nossa próxima análise.</w:t>
      </w:r>
    </w:p>
    <w:p w14:paraId="212DADE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Então, vamos lá: analisando o capitalismo,</w:t>
      </w:r>
    </w:p>
    <w:p w14:paraId="70758C6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 gente chegou à conclusão de que o capitalismo se baseia na exploração, correto?</w:t>
      </w:r>
    </w:p>
    <w:p w14:paraId="68980D3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Pois bem, a primeira conclusão que a gente pode tirar é:</w:t>
      </w:r>
    </w:p>
    <w:p w14:paraId="2C3F705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se existe exploradores e explorados, sempre foi assim?</w:t>
      </w:r>
    </w:p>
    <w:p w14:paraId="18C4808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Sempre existiram exploradores e explorados, gente?</w:t>
      </w:r>
    </w:p>
    <w:p w14:paraId="4583C89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Vamos investigar isso.</w:t>
      </w:r>
    </w:p>
    <w:p w14:paraId="6BB2DA8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 gente já sabe, também, que o mecanismo de exploração se dá através da propriedade privada.</w:t>
      </w:r>
    </w:p>
    <w:p w14:paraId="4776B4E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Marx, através do método (o materialismo histórico-dialético),</w:t>
      </w:r>
    </w:p>
    <w:p w14:paraId="3005E00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observa que nem sempre houve propriedade privada.</w:t>
      </w:r>
    </w:p>
    <w:p w14:paraId="6C6F25A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Não só</w:t>
      </w:r>
      <w:del w:id="137" w:author="Amy Baskervilly" w:date="2022-12-18T10:33:00Z">
        <w:r w:rsidRPr="004B2244" w:rsidDel="00EC4BE9">
          <w:rPr>
            <w:lang w:val="pt-BR"/>
          </w:rPr>
          <w:delText xml:space="preserve"> isso</w:delText>
        </w:r>
      </w:del>
      <w:r w:rsidRPr="004B2244">
        <w:rPr>
          <w:lang w:val="pt-BR"/>
        </w:rPr>
        <w:t>; ao longo da história houve diferentes formas de propriedade privada.</w:t>
      </w:r>
    </w:p>
    <w:p w14:paraId="7F05819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lastRenderedPageBreak/>
        <w:t>A mesma coisa com classes sociais: nem sempre houve classes sociais e,</w:t>
      </w:r>
    </w:p>
    <w:p w14:paraId="11486D2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ao longo da história, as classes sociais são muito diferentes.</w:t>
      </w:r>
    </w:p>
    <w:p w14:paraId="2290EE3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que a gente pode tirar dessa observação que o Marx faz?</w:t>
      </w:r>
    </w:p>
    <w:p w14:paraId="2D0F03B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 existência das classes e da propriedade privada</w:t>
      </w:r>
    </w:p>
    <w:p w14:paraId="340ED14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está ligada a uma determinada fase do desenvolvimento da produção.</w:t>
      </w:r>
    </w:p>
    <w:p w14:paraId="37809C4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que é importante disso?</w:t>
      </w:r>
    </w:p>
    <w:p w14:paraId="5BF7AB0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Essa conclusão do Marx faz com que a gente consiga enxergar</w:t>
      </w:r>
    </w:p>
    <w:p w14:paraId="4768181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que essas organizações sociais, essas organizações humanas, não são indispensáveis.</w:t>
      </w:r>
    </w:p>
    <w:p w14:paraId="7F70CBD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 propriedade privada não é indispensável para a sociedade humana.</w:t>
      </w:r>
    </w:p>
    <w:p w14:paraId="2549251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As classes não são indispensáveis para a sociedade humana.</w:t>
      </w:r>
    </w:p>
    <w:p w14:paraId="0220B48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Então, a ideia de que sempre haverá patrões e empregados é falsa.</w:t>
      </w:r>
    </w:p>
    <w:p w14:paraId="3BB987D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Não só isso; através da análise material do capitalismo,</w:t>
      </w:r>
    </w:p>
    <w:p w14:paraId="579D07D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Marx chega à conclusão de que a gente já tem recursos para marchar em direção a outra sociedade,</w:t>
      </w:r>
    </w:p>
    <w:p w14:paraId="3E41BD0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com outras relações sociais.</w:t>
      </w:r>
    </w:p>
    <w:p w14:paraId="7AFEC40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Então, vamos lá, uma citaçãozinha aqui do Marx para a gente debater,</w:t>
      </w:r>
    </w:p>
    <w:p w14:paraId="1AB27F9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uma citação do Manifesto Comunista:</w:t>
      </w:r>
    </w:p>
    <w:p w14:paraId="4CD53E89" w14:textId="77777777" w:rsidR="008A41B5" w:rsidRPr="00EC4BE9" w:rsidRDefault="008A41B5" w:rsidP="00B27ABB">
      <w:pPr>
        <w:jc w:val="both"/>
        <w:rPr>
          <w:highlight w:val="yellow"/>
          <w:lang w:val="pt-BR"/>
          <w:rPrChange w:id="138" w:author="Amy Baskervilly" w:date="2022-12-18T10:34:00Z">
            <w:rPr>
              <w:lang w:val="pt-BR"/>
            </w:rPr>
          </w:rPrChange>
        </w:rPr>
      </w:pPr>
      <w:r w:rsidRPr="004B2244">
        <w:rPr>
          <w:lang w:val="pt-BR"/>
        </w:rPr>
        <w:t>“</w:t>
      </w:r>
      <w:r w:rsidRPr="00EC4BE9">
        <w:rPr>
          <w:highlight w:val="yellow"/>
          <w:lang w:val="pt-BR"/>
          <w:rPrChange w:id="139" w:author="Amy Baskervilly" w:date="2022-12-18T10:34:00Z">
            <w:rPr>
              <w:lang w:val="pt-BR"/>
            </w:rPr>
          </w:rPrChange>
        </w:rPr>
        <w:t>Uma epidemia, que em qualquer outra época teria parecido um paradoxo,</w:t>
      </w:r>
    </w:p>
    <w:p w14:paraId="2BCCEB95" w14:textId="56706FCF" w:rsidR="008A41B5" w:rsidRPr="00EC4BE9" w:rsidRDefault="008A41B5" w:rsidP="00B27ABB">
      <w:pPr>
        <w:jc w:val="both"/>
        <w:rPr>
          <w:highlight w:val="yellow"/>
          <w:lang w:val="pt-BR"/>
          <w:rPrChange w:id="140" w:author="Amy Baskervilly" w:date="2022-12-18T10:34:00Z">
            <w:rPr>
              <w:lang w:val="pt-BR"/>
            </w:rPr>
          </w:rPrChange>
        </w:rPr>
      </w:pPr>
      <w:r w:rsidRPr="00EC4BE9">
        <w:rPr>
          <w:highlight w:val="yellow"/>
          <w:lang w:val="pt-BR"/>
          <w:rPrChange w:id="141" w:author="Amy Baskervilly" w:date="2022-12-18T10:34:00Z">
            <w:rPr>
              <w:lang w:val="pt-BR"/>
            </w:rPr>
          </w:rPrChange>
        </w:rPr>
        <w:t xml:space="preserve">desaba sobre a sociedade </w:t>
      </w:r>
      <w:del w:id="142" w:author="Amy Baskervilly" w:date="2022-12-18T10:34:00Z">
        <w:r w:rsidRPr="00EC4BE9" w:rsidDel="00EC4BE9">
          <w:rPr>
            <w:highlight w:val="yellow"/>
            <w:lang w:val="pt-BR"/>
            <w:rPrChange w:id="143" w:author="Amy Baskervilly" w:date="2022-12-18T10:34:00Z">
              <w:rPr>
                <w:lang w:val="pt-BR"/>
              </w:rPr>
            </w:rPrChange>
          </w:rPr>
          <w:delText xml:space="preserve">— </w:delText>
        </w:r>
      </w:del>
      <w:ins w:id="144" w:author="Amy Baskervilly" w:date="2022-12-18T10:34:00Z">
        <w:r w:rsidR="00EC4BE9">
          <w:rPr>
            <w:highlight w:val="yellow"/>
            <w:lang w:val="pt-BR"/>
          </w:rPr>
          <w:t>-</w:t>
        </w:r>
        <w:r w:rsidR="00EC4BE9" w:rsidRPr="00EC4BE9">
          <w:rPr>
            <w:highlight w:val="yellow"/>
            <w:lang w:val="pt-BR"/>
            <w:rPrChange w:id="145" w:author="Amy Baskervilly" w:date="2022-12-18T10:34:00Z">
              <w:rPr>
                <w:lang w:val="pt-BR"/>
              </w:rPr>
            </w:rPrChange>
          </w:rPr>
          <w:t xml:space="preserve"> </w:t>
        </w:r>
      </w:ins>
      <w:r w:rsidRPr="00EC4BE9">
        <w:rPr>
          <w:highlight w:val="yellow"/>
          <w:lang w:val="pt-BR"/>
          <w:rPrChange w:id="146" w:author="Amy Baskervilly" w:date="2022-12-18T10:34:00Z">
            <w:rPr>
              <w:lang w:val="pt-BR"/>
            </w:rPr>
          </w:rPrChange>
        </w:rPr>
        <w:t>a epidemia da superprodução.</w:t>
      </w:r>
    </w:p>
    <w:p w14:paraId="6F76767D" w14:textId="77777777" w:rsidR="008A41B5" w:rsidRPr="004B2244" w:rsidRDefault="008A41B5" w:rsidP="00B27ABB">
      <w:pPr>
        <w:jc w:val="both"/>
        <w:rPr>
          <w:lang w:val="pt-BR"/>
        </w:rPr>
      </w:pPr>
      <w:r w:rsidRPr="00EC4BE9">
        <w:rPr>
          <w:highlight w:val="yellow"/>
          <w:lang w:val="pt-BR"/>
          <w:rPrChange w:id="147" w:author="Amy Baskervilly" w:date="2022-12-18T10:34:00Z">
            <w:rPr>
              <w:lang w:val="pt-BR"/>
            </w:rPr>
          </w:rPrChange>
        </w:rPr>
        <w:t>O sistema burguês tornou-se demasiado estreito para conter as riquezas criadas em seu seio</w:t>
      </w:r>
      <w:r w:rsidRPr="004B2244">
        <w:rPr>
          <w:lang w:val="pt-BR"/>
        </w:rPr>
        <w:t>.”</w:t>
      </w:r>
    </w:p>
    <w:p w14:paraId="2EAC7E9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que o Marx está dizendo aqui?</w:t>
      </w:r>
    </w:p>
    <w:p w14:paraId="2A803C8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Pela primeira vez na história, a sociedade humana teve o problema inverso do que ela vinha tendo.</w:t>
      </w:r>
    </w:p>
    <w:p w14:paraId="149F7F5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Até então, a sociedade tinha um problema de falta de produção.</w:t>
      </w:r>
    </w:p>
    <w:p w14:paraId="45E59E4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 sociedade tinha um problema de escassez.</w:t>
      </w:r>
    </w:p>
    <w:p w14:paraId="14F4CF1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modo de produção capitalista conseguiu trazer um problema novo: excesso de produção.</w:t>
      </w:r>
    </w:p>
    <w:p w14:paraId="0EB8CCD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 questão é: só existe excesso de produção no capitalismo</w:t>
      </w:r>
    </w:p>
    <w:p w14:paraId="629826A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por conta das relações de produção capitalistas, que são ilógicas, são irracionais.</w:t>
      </w:r>
    </w:p>
    <w:p w14:paraId="020EE15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capitalismo não produz para satisfazer nossas necessidades, ele produz para satisfazer o capital.</w:t>
      </w:r>
    </w:p>
    <w:p w14:paraId="0FE824F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Se essa produção não vira capital, ela é descartada.</w:t>
      </w:r>
    </w:p>
    <w:p w14:paraId="57E0024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Ou seja, as relações de produção no capitalismo tolhem a nossa capacidade produtiva.</w:t>
      </w:r>
    </w:p>
    <w:p w14:paraId="47C57FF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 gente é impedido de produzir mais e melhor por causa do capitalismo.</w:t>
      </w:r>
    </w:p>
    <w:p w14:paraId="7ECB1CD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Então, segundo Marx, as relações capitalistas estão obsoletas. Obsoletas.</w:t>
      </w:r>
    </w:p>
    <w:p w14:paraId="511D61F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Elas precisam ser transformadas.</w:t>
      </w:r>
    </w:p>
    <w:p w14:paraId="6F43BA5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Essa transformação é possível? Não só é possível como, segundo Marx, é altamente provável. Por quê?</w:t>
      </w:r>
    </w:p>
    <w:p w14:paraId="14514AC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Conforme o capitalismo vai se desenvolvendo, ele gera as próprias contradições</w:t>
      </w:r>
    </w:p>
    <w:p w14:paraId="0DAE180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que vão ser as responsáveis pela sua queda, de uma forma de outra.</w:t>
      </w:r>
    </w:p>
    <w:p w14:paraId="6ADD4BD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Ao expandir-se, o capitalismo gera proletários, </w:t>
      </w:r>
    </w:p>
    <w:p w14:paraId="46B35BE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proletários, proletários, cada vez mais, cada vez mais, cada vez mais.</w:t>
      </w:r>
    </w:p>
    <w:p w14:paraId="69D8D2C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Essa classe que ele cria é a classe que o antagoniza.</w:t>
      </w:r>
    </w:p>
    <w:p w14:paraId="3E1B08C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grande trunfo do marxismo foi perceber que não só existem classes,</w:t>
      </w:r>
    </w:p>
    <w:p w14:paraId="2E2D07D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como essas classes são irremediavelmente antagônicas.</w:t>
      </w:r>
    </w:p>
    <w:p w14:paraId="1091E65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Elas nunca vão se harmonizar, porque elas têm interesses opostos.</w:t>
      </w:r>
    </w:p>
    <w:p w14:paraId="483E9CC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 esse antagonismo entre as duas classes principais da sociedade capitalista,</w:t>
      </w:r>
    </w:p>
    <w:p w14:paraId="2510695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nós damos o nome de luta de classes. Luta de classes.</w:t>
      </w:r>
    </w:p>
    <w:p w14:paraId="01A5DE3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Para o marxismo, toda e qualquer doutrina, todo e qualquer conjunto de princípios</w:t>
      </w:r>
    </w:p>
    <w:p w14:paraId="5349980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que tente equilibrar as classes, harmonizar as classes, é utópico.</w:t>
      </w:r>
    </w:p>
    <w:p w14:paraId="495A0E0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É falacioso. É uma fachada.</w:t>
      </w:r>
    </w:p>
    <w:p w14:paraId="1ED9CEE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lastRenderedPageBreak/>
        <w:t>Sempre a classe dominante estará acima da classe dominada. Sempre.</w:t>
      </w:r>
    </w:p>
    <w:p w14:paraId="24E461D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Os utópicos, de que a gente falou anteriormente, não tinham perspectiva de classe nenhuma.</w:t>
      </w:r>
    </w:p>
    <w:p w14:paraId="688B609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Eles queriam criar uma sociedade que harmonizasse toda a humanidade.</w:t>
      </w:r>
    </w:p>
    <w:p w14:paraId="4605134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 perspectiva de classes, e a perspectiva de que as classes são antagônicas,</w:t>
      </w:r>
    </w:p>
    <w:p w14:paraId="4BC1CB95" w14:textId="2C19A05C" w:rsidR="008A41B5" w:rsidRPr="004B2244" w:rsidRDefault="008A41B5" w:rsidP="00B27ABB">
      <w:pPr>
        <w:jc w:val="both"/>
        <w:rPr>
          <w:lang w:val="pt-BR"/>
        </w:rPr>
      </w:pPr>
      <w:del w:id="148" w:author="Amy Baskervilly" w:date="2022-12-18T10:36:00Z">
        <w:r w:rsidRPr="004B2244" w:rsidDel="007D2956">
          <w:rPr>
            <w:lang w:val="pt-BR"/>
          </w:rPr>
          <w:delText xml:space="preserve">são </w:delText>
        </w:r>
      </w:del>
      <w:proofErr w:type="spellStart"/>
      <w:ins w:id="149" w:author="Amy Baskervilly" w:date="2022-12-18T10:36:00Z">
        <w:r w:rsidR="007D2956">
          <w:rPr>
            <w:lang w:val="pt-BR"/>
          </w:rPr>
          <w:t>é</w:t>
        </w:r>
        <w:proofErr w:type="spellEnd"/>
        <w:r w:rsidR="007D2956" w:rsidRPr="004B2244">
          <w:rPr>
            <w:lang w:val="pt-BR"/>
          </w:rPr>
          <w:t xml:space="preserve"> </w:t>
        </w:r>
      </w:ins>
      <w:del w:id="150" w:author="Amy Baskervilly" w:date="2022-12-18T10:36:00Z">
        <w:r w:rsidRPr="004B2244" w:rsidDel="007D2956">
          <w:rPr>
            <w:lang w:val="pt-BR"/>
          </w:rPr>
          <w:delText xml:space="preserve">fundamentais </w:delText>
        </w:r>
      </w:del>
      <w:ins w:id="151" w:author="Amy Baskervilly" w:date="2022-12-18T10:36:00Z">
        <w:r w:rsidR="007D2956" w:rsidRPr="004B2244">
          <w:rPr>
            <w:lang w:val="pt-BR"/>
          </w:rPr>
          <w:t>fundamenta</w:t>
        </w:r>
        <w:r w:rsidR="007D2956">
          <w:rPr>
            <w:lang w:val="pt-BR"/>
          </w:rPr>
          <w:t>l</w:t>
        </w:r>
        <w:r w:rsidR="007D2956" w:rsidRPr="004B2244">
          <w:rPr>
            <w:lang w:val="pt-BR"/>
          </w:rPr>
          <w:t xml:space="preserve"> </w:t>
        </w:r>
      </w:ins>
      <w:r w:rsidRPr="004B2244">
        <w:rPr>
          <w:lang w:val="pt-BR"/>
        </w:rPr>
        <w:t>para o que a gente chama de socialismo científico; que é como o Engels chama.</w:t>
      </w:r>
    </w:p>
    <w:p w14:paraId="64ABFAD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termo surge em contraposição ao socialismo utópico.</w:t>
      </w:r>
    </w:p>
    <w:p w14:paraId="34C27FD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por que isso é importante?</w:t>
      </w:r>
    </w:p>
    <w:p w14:paraId="24AF395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Segundo Marx, a luta de classes entre burguesia e proletariado</w:t>
      </w:r>
    </w:p>
    <w:p w14:paraId="713891F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vai desembocar numa ruptura com o capitalismo.</w:t>
      </w:r>
    </w:p>
    <w:p w14:paraId="2244306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que é importante no Marx é que não só ele identifica as classes</w:t>
      </w:r>
    </w:p>
    <w:p w14:paraId="2D02D04B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como ele dá o protagonismo revolucionário para a classe dominada.</w:t>
      </w:r>
    </w:p>
    <w:p w14:paraId="5FFD890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proletário se torna sujeito revolucionário.</w:t>
      </w:r>
    </w:p>
    <w:p w14:paraId="1C7F1C8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proletário pertence à classe que irá conduzir a revolução, diferente dos utópicos.</w:t>
      </w:r>
    </w:p>
    <w:p w14:paraId="53761CF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Os utópicos acreditavam que a classe trabalhadora era incapaz de conduzir qualquer mudança.</w:t>
      </w:r>
    </w:p>
    <w:p w14:paraId="75430DB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Que a mudança teria que vir de cima para baixo.</w:t>
      </w:r>
    </w:p>
    <w:p w14:paraId="287236B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Marx diz: não, a mudança vai vir de baixo para cima.</w:t>
      </w:r>
    </w:p>
    <w:p w14:paraId="40A8FF0A" w14:textId="567C035D" w:rsidR="008A41B5" w:rsidRPr="004B2244" w:rsidRDefault="004546C3">
      <w:pPr>
        <w:pStyle w:val="Estilo1"/>
        <w:rPr>
          <w:lang w:val="pt-BR"/>
        </w:rPr>
        <w:pPrChange w:id="152" w:author="Amy Baskervilly" w:date="2022-12-16T21:02:00Z">
          <w:pPr>
            <w:jc w:val="both"/>
          </w:pPr>
        </w:pPrChange>
      </w:pPr>
      <w:ins w:id="153" w:author="Diane Falcão" w:date="2022-12-08T08:07:00Z">
        <w:r>
          <w:rPr>
            <w:lang w:val="pt-BR"/>
          </w:rPr>
          <w:t>0</w:t>
        </w:r>
      </w:ins>
      <w:ins w:id="154" w:author="Diane Falcão" w:date="2022-12-08T08:08:00Z">
        <w:r>
          <w:rPr>
            <w:lang w:val="pt-BR"/>
          </w:rPr>
          <w:t>6</w:t>
        </w:r>
        <w:r w:rsidR="00D93F89">
          <w:rPr>
            <w:lang w:val="pt-BR"/>
          </w:rPr>
          <w:t xml:space="preserve"> – Ditadura do Proletari</w:t>
        </w:r>
      </w:ins>
      <w:ins w:id="155" w:author="Diane Falcão" w:date="2022-12-08T08:09:00Z">
        <w:r w:rsidR="00D93F89">
          <w:rPr>
            <w:lang w:val="pt-BR"/>
          </w:rPr>
          <w:t>ado</w:t>
        </w:r>
      </w:ins>
    </w:p>
    <w:p w14:paraId="2E4CFB3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de que forma essa ruptura vai ser conduzida?</w:t>
      </w:r>
    </w:p>
    <w:p w14:paraId="5A4DA1D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 classe proletária, tomando consciência de si, vai se organizar</w:t>
      </w:r>
    </w:p>
    <w:p w14:paraId="6F4614B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tomar o poder do Estado e instituir uma coisa chamada ditadura do proletariado.</w:t>
      </w:r>
    </w:p>
    <w:p w14:paraId="6E965E8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que significa ditadura do proletariado?</w:t>
      </w:r>
    </w:p>
    <w:p w14:paraId="19B4CF4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Para o Marx, nós vivemos numa ditadura da burguesia.</w:t>
      </w:r>
    </w:p>
    <w:p w14:paraId="4880FB8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Estado não surge como um aparato que equilibra a sociedade.</w:t>
      </w:r>
    </w:p>
    <w:p w14:paraId="173F873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Vocês vão ver gente idealista, até hoje, falando que o Estado surge</w:t>
      </w:r>
    </w:p>
    <w:p w14:paraId="7B3278BB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para amenizar os conflitos da sociedade. Não.</w:t>
      </w:r>
    </w:p>
    <w:p w14:paraId="5A4E898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Para o Marx, o Estado é um aparato de violência específica de classes.</w:t>
      </w:r>
    </w:p>
    <w:p w14:paraId="11FEF9F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Estado surge para que a classe dominante mantenha a classe dominada no seu devido lugar,</w:t>
      </w:r>
    </w:p>
    <w:p w14:paraId="7DC7CD6B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através da violência.</w:t>
      </w:r>
    </w:p>
    <w:p w14:paraId="7520828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Na sociedade capitalista, quem detém o aparato estatal é a burguesia.</w:t>
      </w:r>
    </w:p>
    <w:p w14:paraId="7B3C23D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Estado é instrumentalizado pela burguesia para manter a burguesia no poder. Beleza?</w:t>
      </w:r>
    </w:p>
    <w:p w14:paraId="4D39101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Então, para o Marx, nós vivemos numa coisa chamada ditadura da burguesia.</w:t>
      </w:r>
    </w:p>
    <w:p w14:paraId="212AC90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Se tem capitalismo, tem ditadura da burguesia.</w:t>
      </w:r>
    </w:p>
    <w:p w14:paraId="016ECB6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Ora, se o Estado é necessariamente um aparato de violência específica de classes,</w:t>
      </w:r>
    </w:p>
    <w:p w14:paraId="127D778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quando a classe trabalhadora tomar o Estado, ele não vai continuar sendo isso?</w:t>
      </w:r>
    </w:p>
    <w:p w14:paraId="725E178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Sim, exatamente. Só que essa pirâmide vai se inverter.</w:t>
      </w:r>
    </w:p>
    <w:p w14:paraId="1EB8A97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Estado é um aparato de violência específica de classes;</w:t>
      </w:r>
    </w:p>
    <w:p w14:paraId="2D48E96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com a classe trabalhadora tomando o aparato estatal,</w:t>
      </w:r>
    </w:p>
    <w:p w14:paraId="612F0BB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ela vai utilizar do aparato do Estado para, através da violência,</w:t>
      </w:r>
    </w:p>
    <w:p w14:paraId="64E0D8D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erradicar a burguesia como classe.</w:t>
      </w:r>
    </w:p>
    <w:p w14:paraId="20EAE7B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Estado é um aparato de violência específica de classes, e ele continuará o sendo.</w:t>
      </w:r>
    </w:p>
    <w:p w14:paraId="6EC8929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Então, o Estado nas mãos da classe trabalhadora vai oprimir a burguesia até ela desaparecer,</w:t>
      </w:r>
    </w:p>
    <w:p w14:paraId="1FAC009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conforme as outras classes vão desaparecendo, o Estado se torna obsoleto.</w:t>
      </w:r>
    </w:p>
    <w:p w14:paraId="249FB65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Uma vez que não há mais classes para oprimir, o Estado não precisa mais existir,</w:t>
      </w:r>
    </w:p>
    <w:p w14:paraId="1E22E96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ele definha. Ele desaparece. Ele se torna inútil.</w:t>
      </w:r>
    </w:p>
    <w:p w14:paraId="3C608D9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Essa é a visão de transição do socialismo para o comunismo do Marx.</w:t>
      </w:r>
    </w:p>
    <w:p w14:paraId="5F25127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Essa é a maneira como o Estado é extinto na visão marxista.</w:t>
      </w:r>
    </w:p>
    <w:p w14:paraId="2C42C1B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Tudo bem? Então, vamos voltar aqui.</w:t>
      </w:r>
    </w:p>
    <w:p w14:paraId="180F4D5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lastRenderedPageBreak/>
        <w:t>“O socialismo científico: demonstra que a existência das classes</w:t>
      </w:r>
    </w:p>
    <w:p w14:paraId="1E161E9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está ligada somente a determinadas fases do desenvolvimento da produção”.</w:t>
      </w:r>
    </w:p>
    <w:p w14:paraId="519FDAC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Elas já não existiram. Elas podem deixar de existir.</w:t>
      </w:r>
    </w:p>
    <w:p w14:paraId="7C99A57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Com a propriedade privada, a mesma coisa.</w:t>
      </w:r>
    </w:p>
    <w:p w14:paraId="2D6CB80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“A luta de classes conduz, necessariamente, à ditadura do proletariado”,</w:t>
      </w:r>
    </w:p>
    <w:p w14:paraId="3EDC54E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“essa ditadura nada mais é do que a transição à abolição de todas as classes,</w:t>
      </w:r>
    </w:p>
    <w:p w14:paraId="25B13D5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a uma sociedade sem classes”.</w:t>
      </w:r>
    </w:p>
    <w:p w14:paraId="1B8BFBC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Essa é a grande descoberta do Marx.</w:t>
      </w:r>
    </w:p>
    <w:p w14:paraId="6446660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aqui, a gente tem de fazer uma pequena observação:</w:t>
      </w:r>
    </w:p>
    <w:p w14:paraId="7BC4A32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eu tenho usado os termos socialismo e comunismo,</w:t>
      </w:r>
    </w:p>
    <w:p w14:paraId="41B4317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só que a gente precisa diferenciar uma coisa da outra.</w:t>
      </w:r>
    </w:p>
    <w:p w14:paraId="38DA667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Então, primeiro; socialismo e comunismo</w:t>
      </w:r>
    </w:p>
    <w:p w14:paraId="2D9AB57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só passam a ter o sentido que têm hoje depois da Revolução Russa.</w:t>
      </w:r>
    </w:p>
    <w:p w14:paraId="2330207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socialismo é a etapa de transição para o comunismo.</w:t>
      </w:r>
    </w:p>
    <w:p w14:paraId="085B7D8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No socialismo, a classe trabalhadora vai estar no poder</w:t>
      </w:r>
    </w:p>
    <w:p w14:paraId="38EC8D2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vai oprimir a burguesia até que as classes desapareçam.</w:t>
      </w:r>
    </w:p>
    <w:p w14:paraId="65EEC49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No comunismo, as classes já não existem mais.</w:t>
      </w:r>
    </w:p>
    <w:p w14:paraId="13F9998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Marx não usa esses termos.</w:t>
      </w:r>
    </w:p>
    <w:p w14:paraId="69835F0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Marx usa “primeira fase da sociedade comunista” e “fase superior da sociedade comunista”.</w:t>
      </w:r>
    </w:p>
    <w:p w14:paraId="6FE175F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 razão pela qual, depois da Revolução Russa, se troca os termos,</w:t>
      </w:r>
    </w:p>
    <w:p w14:paraId="3777908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é histórica, e ela tem razão de ser.</w:t>
      </w:r>
    </w:p>
    <w:p w14:paraId="00F1229B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Ela faz sentido na época em que ela surgiu.</w:t>
      </w:r>
    </w:p>
    <w:p w14:paraId="3DC93C5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Mas saibam que, daqui para frente, eu vou usar “socialismo” como transição</w:t>
      </w:r>
    </w:p>
    <w:p w14:paraId="6C1BEF7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“comunismo” como destino.</w:t>
      </w:r>
    </w:p>
    <w:p w14:paraId="06BF10E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Outra coisa; o Marx não determina as características específicas do socialismo.</w:t>
      </w:r>
    </w:p>
    <w:p w14:paraId="6AF787C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Marx era um materialista. Pra ele, qualquer previsão ou qualquer receita era idealismo.</w:t>
      </w:r>
    </w:p>
    <w:p w14:paraId="35213A7B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Toda sociedade deve partir de uma análise material. Real, tá? Não ideal.</w:t>
      </w:r>
    </w:p>
    <w:p w14:paraId="56CD625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Marx não pode cometer o mesmo erro que ele criticou nos utopistas.</w:t>
      </w:r>
    </w:p>
    <w:p w14:paraId="20418AE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Então, o Marx só dá ideias gerais: socialismo é classe trabalhadora no poder,</w:t>
      </w:r>
    </w:p>
    <w:p w14:paraId="0D7A92B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ditadura do proletariado e transição em direção a uma sociedade sem classes.</w:t>
      </w:r>
    </w:p>
    <w:p w14:paraId="325B454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Por isso que, todas as vezes que perguntam “quantas marcas de sabão em pó vai ter no socialismo?”,</w:t>
      </w:r>
    </w:p>
    <w:p w14:paraId="727E9E7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tudo o que a gente responder vai ser só especulação. Não tem como saber.</w:t>
      </w:r>
    </w:p>
    <w:p w14:paraId="7E92595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 gente só vai saber os detalhes a partir da experiência.</w:t>
      </w:r>
    </w:p>
    <w:p w14:paraId="4F79CF8B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os soviéticos detalham muito mais o que é o socialismo. Por quê?</w:t>
      </w:r>
    </w:p>
    <w:p w14:paraId="0F1BF43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Porque eles tiveram uma experiência socialista! O Marx não tinha.</w:t>
      </w:r>
    </w:p>
    <w:p w14:paraId="3E74D15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Logo, ele não ousou ficar prevendo o futuro para além do que ele sabia que era possível.</w:t>
      </w:r>
    </w:p>
    <w:p w14:paraId="228F33D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Ele sabia que era possível a classe trabalhadora tomar o aparato estatal;</w:t>
      </w:r>
    </w:p>
    <w:p w14:paraId="6AC4C56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sabia que era possível a classe trabalhadora usar o aparato estatal para oprimir a burguesia;</w:t>
      </w:r>
    </w:p>
    <w:p w14:paraId="19D4E0E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ele sabia que era possível. E foi possível. E foi feito!</w:t>
      </w:r>
    </w:p>
    <w:p w14:paraId="16C4961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Tudo isso foi feito a partir da análise material.</w:t>
      </w:r>
    </w:p>
    <w:p w14:paraId="0EBFF07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Outra coisa; isso significa que, depois da revolução,</w:t>
      </w:r>
    </w:p>
    <w:p w14:paraId="7477D5F8" w14:textId="546CC822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no dia um do socialismo, todas as </w:t>
      </w:r>
      <w:del w:id="156" w:author="Amy Baskervilly" w:date="2022-12-18T10:42:00Z">
        <w:r w:rsidRPr="004B2244" w:rsidDel="00824643">
          <w:rPr>
            <w:lang w:val="pt-BR"/>
          </w:rPr>
          <w:delText xml:space="preserve">contratações </w:delText>
        </w:r>
      </w:del>
      <w:ins w:id="157" w:author="Amy Baskervilly" w:date="2022-12-18T10:42:00Z">
        <w:r w:rsidR="00824643" w:rsidRPr="004B2244">
          <w:rPr>
            <w:lang w:val="pt-BR"/>
          </w:rPr>
          <w:t>contra</w:t>
        </w:r>
        <w:r w:rsidR="00824643">
          <w:rPr>
            <w:lang w:val="pt-BR"/>
          </w:rPr>
          <w:t>di</w:t>
        </w:r>
        <w:r w:rsidR="00824643" w:rsidRPr="004B2244">
          <w:rPr>
            <w:lang w:val="pt-BR"/>
          </w:rPr>
          <w:t xml:space="preserve">ções </w:t>
        </w:r>
      </w:ins>
      <w:r w:rsidRPr="004B2244">
        <w:rPr>
          <w:lang w:val="pt-BR"/>
        </w:rPr>
        <w:t>vão embora?</w:t>
      </w:r>
    </w:p>
    <w:p w14:paraId="345890C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Sumiu contradição. Morreu o capitalismo, morreu qualquer opositor, morreu tudo.</w:t>
      </w:r>
    </w:p>
    <w:p w14:paraId="44B68AD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Não. Citação do Marx:</w:t>
      </w:r>
    </w:p>
    <w:p w14:paraId="29F93991" w14:textId="77777777" w:rsidR="008A41B5" w:rsidRPr="00824643" w:rsidRDefault="008A41B5" w:rsidP="00B27ABB">
      <w:pPr>
        <w:jc w:val="both"/>
        <w:rPr>
          <w:highlight w:val="yellow"/>
          <w:lang w:val="pt-BR"/>
          <w:rPrChange w:id="158" w:author="Amy Baskervilly" w:date="2022-12-18T10:42:00Z">
            <w:rPr>
              <w:lang w:val="pt-BR"/>
            </w:rPr>
          </w:rPrChange>
        </w:rPr>
      </w:pPr>
      <w:r w:rsidRPr="004B2244">
        <w:rPr>
          <w:lang w:val="pt-BR"/>
        </w:rPr>
        <w:t>“</w:t>
      </w:r>
      <w:r w:rsidRPr="00824643">
        <w:rPr>
          <w:highlight w:val="yellow"/>
          <w:lang w:val="pt-BR"/>
          <w:rPrChange w:id="159" w:author="Amy Baskervilly" w:date="2022-12-18T10:42:00Z">
            <w:rPr>
              <w:lang w:val="pt-BR"/>
            </w:rPr>
          </w:rPrChange>
        </w:rPr>
        <w:t>Aquilo com que temos aqui a ver é com uma sociedade comunista,</w:t>
      </w:r>
    </w:p>
    <w:p w14:paraId="592232E3" w14:textId="77777777" w:rsidR="008A41B5" w:rsidRPr="00824643" w:rsidRDefault="008A41B5" w:rsidP="00B27ABB">
      <w:pPr>
        <w:jc w:val="both"/>
        <w:rPr>
          <w:highlight w:val="yellow"/>
          <w:lang w:val="pt-BR"/>
          <w:rPrChange w:id="160" w:author="Amy Baskervilly" w:date="2022-12-18T10:42:00Z">
            <w:rPr>
              <w:lang w:val="pt-BR"/>
            </w:rPr>
          </w:rPrChange>
        </w:rPr>
      </w:pPr>
      <w:r w:rsidRPr="00824643">
        <w:rPr>
          <w:highlight w:val="yellow"/>
          <w:lang w:val="pt-BR"/>
          <w:rPrChange w:id="161" w:author="Amy Baskervilly" w:date="2022-12-18T10:42:00Z">
            <w:rPr>
              <w:lang w:val="pt-BR"/>
            </w:rPr>
          </w:rPrChange>
        </w:rPr>
        <w:t>não como ela se desenvolveu a partir da sua própria base,</w:t>
      </w:r>
    </w:p>
    <w:p w14:paraId="100705AF" w14:textId="77777777" w:rsidR="008A41B5" w:rsidRPr="00824643" w:rsidRDefault="008A41B5" w:rsidP="00B27ABB">
      <w:pPr>
        <w:jc w:val="both"/>
        <w:rPr>
          <w:highlight w:val="yellow"/>
          <w:lang w:val="pt-BR"/>
          <w:rPrChange w:id="162" w:author="Amy Baskervilly" w:date="2022-12-18T10:42:00Z">
            <w:rPr>
              <w:lang w:val="pt-BR"/>
            </w:rPr>
          </w:rPrChange>
        </w:rPr>
      </w:pPr>
      <w:r w:rsidRPr="00824643">
        <w:rPr>
          <w:highlight w:val="yellow"/>
          <w:lang w:val="pt-BR"/>
          <w:rPrChange w:id="163" w:author="Amy Baskervilly" w:date="2022-12-18T10:42:00Z">
            <w:rPr>
              <w:lang w:val="pt-BR"/>
            </w:rPr>
          </w:rPrChange>
        </w:rPr>
        <w:t>mas, inversamente, tal como precisamente ela sai da sociedade capitalista;</w:t>
      </w:r>
    </w:p>
    <w:p w14:paraId="7871CE88" w14:textId="77777777" w:rsidR="008A41B5" w:rsidRPr="00824643" w:rsidRDefault="008A41B5" w:rsidP="00B27ABB">
      <w:pPr>
        <w:jc w:val="both"/>
        <w:rPr>
          <w:highlight w:val="yellow"/>
          <w:lang w:val="pt-BR"/>
          <w:rPrChange w:id="164" w:author="Amy Baskervilly" w:date="2022-12-18T10:42:00Z">
            <w:rPr>
              <w:lang w:val="pt-BR"/>
            </w:rPr>
          </w:rPrChange>
        </w:rPr>
      </w:pPr>
      <w:r w:rsidRPr="00824643">
        <w:rPr>
          <w:highlight w:val="yellow"/>
          <w:lang w:val="pt-BR"/>
          <w:rPrChange w:id="165" w:author="Amy Baskervilly" w:date="2022-12-18T10:42:00Z">
            <w:rPr>
              <w:lang w:val="pt-BR"/>
            </w:rPr>
          </w:rPrChange>
        </w:rPr>
        <w:lastRenderedPageBreak/>
        <w:t>[uma sociedade comunista], portanto, que, sob todos os aspectos</w:t>
      </w:r>
    </w:p>
    <w:p w14:paraId="410D2DF1" w14:textId="3F6F50C8" w:rsidR="008A41B5" w:rsidRPr="00824643" w:rsidRDefault="008A41B5" w:rsidP="00B27ABB">
      <w:pPr>
        <w:jc w:val="both"/>
        <w:rPr>
          <w:highlight w:val="yellow"/>
          <w:lang w:val="pt-BR"/>
          <w:rPrChange w:id="166" w:author="Amy Baskervilly" w:date="2022-12-18T10:42:00Z">
            <w:rPr>
              <w:lang w:val="pt-BR"/>
            </w:rPr>
          </w:rPrChange>
        </w:rPr>
      </w:pPr>
      <w:del w:id="167" w:author="Amy Baskervilly" w:date="2022-12-18T10:42:00Z">
        <w:r w:rsidRPr="00824643" w:rsidDel="00824643">
          <w:rPr>
            <w:highlight w:val="yellow"/>
            <w:lang w:val="pt-BR"/>
            <w:rPrChange w:id="168" w:author="Amy Baskervilly" w:date="2022-12-18T10:42:00Z">
              <w:rPr>
                <w:lang w:val="pt-BR"/>
              </w:rPr>
            </w:rPrChange>
          </w:rPr>
          <w:delText xml:space="preserve">— </w:delText>
        </w:r>
      </w:del>
      <w:ins w:id="169" w:author="Amy Baskervilly" w:date="2022-12-18T10:42:00Z">
        <w:r w:rsidR="00824643">
          <w:rPr>
            <w:highlight w:val="yellow"/>
            <w:lang w:val="pt-BR"/>
          </w:rPr>
          <w:t>-</w:t>
        </w:r>
        <w:r w:rsidR="00824643" w:rsidRPr="00824643">
          <w:rPr>
            <w:highlight w:val="yellow"/>
            <w:lang w:val="pt-BR"/>
            <w:rPrChange w:id="170" w:author="Amy Baskervilly" w:date="2022-12-18T10:42:00Z">
              <w:rPr>
                <w:lang w:val="pt-BR"/>
              </w:rPr>
            </w:rPrChange>
          </w:rPr>
          <w:t xml:space="preserve"> </w:t>
        </w:r>
      </w:ins>
      <w:del w:id="171" w:author="Diane Falcão" w:date="2022-12-08T07:52:00Z">
        <w:r w:rsidRPr="00824643" w:rsidDel="00BD6583">
          <w:rPr>
            <w:highlight w:val="yellow"/>
            <w:lang w:val="pt-BR"/>
            <w:rPrChange w:id="172" w:author="Amy Baskervilly" w:date="2022-12-18T10:42:00Z">
              <w:rPr>
                <w:lang w:val="pt-BR"/>
              </w:rPr>
            </w:rPrChange>
          </w:rPr>
          <w:delText>econômicos</w:delText>
        </w:r>
      </w:del>
      <w:ins w:id="173" w:author="Diane Falcão" w:date="2022-12-08T07:52:00Z">
        <w:r w:rsidR="00BD6583" w:rsidRPr="00824643">
          <w:rPr>
            <w:highlight w:val="yellow"/>
            <w:lang w:val="pt-BR"/>
            <w:rPrChange w:id="174" w:author="Amy Baskervilly" w:date="2022-12-18T10:42:00Z">
              <w:rPr>
                <w:lang w:val="pt-BR"/>
              </w:rPr>
            </w:rPrChange>
          </w:rPr>
          <w:t>Econômicos</w:t>
        </w:r>
      </w:ins>
      <w:r w:rsidRPr="00824643">
        <w:rPr>
          <w:highlight w:val="yellow"/>
          <w:lang w:val="pt-BR"/>
          <w:rPrChange w:id="175" w:author="Amy Baskervilly" w:date="2022-12-18T10:42:00Z">
            <w:rPr>
              <w:lang w:val="pt-BR"/>
            </w:rPr>
          </w:rPrChange>
        </w:rPr>
        <w:t xml:space="preserve">, de costumes, espirituais </w:t>
      </w:r>
      <w:del w:id="176" w:author="Amy Baskervilly" w:date="2022-12-18T10:42:00Z">
        <w:r w:rsidRPr="00824643" w:rsidDel="00824643">
          <w:rPr>
            <w:highlight w:val="yellow"/>
            <w:lang w:val="pt-BR"/>
            <w:rPrChange w:id="177" w:author="Amy Baskervilly" w:date="2022-12-18T10:42:00Z">
              <w:rPr>
                <w:lang w:val="pt-BR"/>
              </w:rPr>
            </w:rPrChange>
          </w:rPr>
          <w:delText>—,</w:delText>
        </w:r>
      </w:del>
      <w:ins w:id="178" w:author="Amy Baskervilly" w:date="2022-12-18T10:42:00Z">
        <w:r w:rsidR="00824643">
          <w:rPr>
            <w:highlight w:val="yellow"/>
            <w:lang w:val="pt-BR"/>
          </w:rPr>
          <w:t>-</w:t>
        </w:r>
        <w:r w:rsidR="00824643" w:rsidRPr="00824643">
          <w:rPr>
            <w:highlight w:val="yellow"/>
            <w:lang w:val="pt-BR"/>
            <w:rPrChange w:id="179" w:author="Amy Baskervilly" w:date="2022-12-18T10:42:00Z">
              <w:rPr>
                <w:lang w:val="pt-BR"/>
              </w:rPr>
            </w:rPrChange>
          </w:rPr>
          <w:t>,</w:t>
        </w:r>
      </w:ins>
    </w:p>
    <w:p w14:paraId="31A85E2E" w14:textId="77777777" w:rsidR="008A41B5" w:rsidRPr="004B2244" w:rsidRDefault="008A41B5" w:rsidP="00B27ABB">
      <w:pPr>
        <w:jc w:val="both"/>
        <w:rPr>
          <w:lang w:val="pt-BR"/>
        </w:rPr>
      </w:pPr>
      <w:r w:rsidRPr="00824643">
        <w:rPr>
          <w:highlight w:val="yellow"/>
          <w:lang w:val="pt-BR"/>
          <w:rPrChange w:id="180" w:author="Amy Baskervilly" w:date="2022-12-18T10:42:00Z">
            <w:rPr>
              <w:lang w:val="pt-BR"/>
            </w:rPr>
          </w:rPrChange>
        </w:rPr>
        <w:t>ainda está carregada das marcas da velha sociedade, de cujo seio proveio</w:t>
      </w:r>
      <w:r w:rsidRPr="004B2244">
        <w:rPr>
          <w:lang w:val="pt-BR"/>
        </w:rPr>
        <w:t>”.</w:t>
      </w:r>
    </w:p>
    <w:p w14:paraId="2331C63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Então, aqui, só lembrando:</w:t>
      </w:r>
    </w:p>
    <w:p w14:paraId="478D9B4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nessa citação, o Marx está usando a palavra comunismo como a gente usa palavra socialismo hoje, tá?</w:t>
      </w:r>
    </w:p>
    <w:p w14:paraId="1E8A92D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Aqui, o Marx está falando da primeira fase do comunismo.</w:t>
      </w:r>
    </w:p>
    <w:p w14:paraId="4530F83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Por isso eu tive de esclarecer o vocabulário, aqui.</w:t>
      </w:r>
    </w:p>
    <w:p w14:paraId="02AFE85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Qual é a questão aqui? Uma sociedade sai do ventre da outra, gente;</w:t>
      </w:r>
    </w:p>
    <w:p w14:paraId="31723E6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com isso carrega suas marcas de nascença.</w:t>
      </w:r>
    </w:p>
    <w:p w14:paraId="06D1EB7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Se nós temos uma sociedade capitalista machista e nós passamos por uma revolução,</w:t>
      </w:r>
    </w:p>
    <w:p w14:paraId="3E42F51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 sociedade nova vai continuar sendo machista. Essa contradição não vai desaparecer.</w:t>
      </w:r>
    </w:p>
    <w:p w14:paraId="29C2654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 questão é que a nova sociedade nos dá a possibilidade de superar o machismo,</w:t>
      </w:r>
    </w:p>
    <w:p w14:paraId="21B4256B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sendo que o capitalismo não dá.</w:t>
      </w:r>
    </w:p>
    <w:p w14:paraId="170C3E6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capitalismo não dá a possibilidade de superação de várias contradições.</w:t>
      </w:r>
    </w:p>
    <w:p w14:paraId="4BC3E38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“Ah, mas e Cuba? Cuba não era misógina? Cuba não era homofóbica?”</w:t>
      </w:r>
    </w:p>
    <w:p w14:paraId="34FC2BD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Cuba tinha saído de uma sociedade misógina e homofóbica.</w:t>
      </w:r>
    </w:p>
    <w:p w14:paraId="492A149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estranho seria se ela não fosse no dia um da revolução.</w:t>
      </w:r>
    </w:p>
    <w:p w14:paraId="6E63F37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Então, não dá para a gente generalizar o socialismo, também,</w:t>
      </w:r>
    </w:p>
    <w:p w14:paraId="0B80E31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porque cada experiência socialista vai sair de uma experiência capitalista diferente;</w:t>
      </w:r>
    </w:p>
    <w:p w14:paraId="6A93E94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com suas particularidades e com suas contradições particulares. Tá bom? </w:t>
      </w:r>
    </w:p>
    <w:p w14:paraId="476A1EE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Sobre o marxismo era isso.</w:t>
      </w:r>
    </w:p>
    <w:p w14:paraId="4D30DF15" w14:textId="5D3AB27C" w:rsidR="008A41B5" w:rsidRDefault="008A41B5" w:rsidP="00B27ABB">
      <w:pPr>
        <w:jc w:val="both"/>
        <w:rPr>
          <w:ins w:id="181" w:author="Diane Falcão" w:date="2022-12-08T08:04:00Z"/>
          <w:lang w:val="pt-BR"/>
        </w:rPr>
      </w:pPr>
      <w:r w:rsidRPr="004B2244">
        <w:rPr>
          <w:lang w:val="pt-BR"/>
        </w:rPr>
        <w:t>Nós temos: materialismo histórico-dialético, economia política, socialismo científico.</w:t>
      </w:r>
    </w:p>
    <w:p w14:paraId="2FDE39A2" w14:textId="77CBB487" w:rsidR="00753907" w:rsidRDefault="00753907" w:rsidP="00B27ABB">
      <w:pPr>
        <w:jc w:val="both"/>
        <w:rPr>
          <w:ins w:id="182" w:author="Diane Falcão" w:date="2022-12-08T08:04:00Z"/>
          <w:lang w:val="pt-BR"/>
        </w:rPr>
      </w:pPr>
    </w:p>
    <w:p w14:paraId="5CD9A709" w14:textId="77777777" w:rsidR="00753907" w:rsidRPr="004B2244" w:rsidRDefault="00753907" w:rsidP="00B27ABB">
      <w:pPr>
        <w:jc w:val="both"/>
        <w:rPr>
          <w:lang w:val="pt-BR"/>
        </w:rPr>
      </w:pPr>
    </w:p>
    <w:p w14:paraId="66EB0DEE" w14:textId="3A88EF6F" w:rsidR="008A41B5" w:rsidRPr="004B2244" w:rsidRDefault="004546C3">
      <w:pPr>
        <w:pStyle w:val="Estilo1"/>
        <w:rPr>
          <w:lang w:val="pt-BR"/>
        </w:rPr>
        <w:pPrChange w:id="183" w:author="Amy Baskervilly" w:date="2022-12-16T21:02:00Z">
          <w:pPr>
            <w:jc w:val="both"/>
          </w:pPr>
        </w:pPrChange>
      </w:pPr>
      <w:ins w:id="184" w:author="Diane Falcão" w:date="2022-12-08T08:08:00Z">
        <w:r>
          <w:rPr>
            <w:lang w:val="pt-BR"/>
          </w:rPr>
          <w:t>07</w:t>
        </w:r>
      </w:ins>
      <w:ins w:id="185" w:author="Diane Falcão" w:date="2022-12-08T08:09:00Z">
        <w:r w:rsidR="00F42321">
          <w:rPr>
            <w:lang w:val="pt-BR"/>
          </w:rPr>
          <w:t xml:space="preserve"> – Partido leninista e Guida de Leitura</w:t>
        </w:r>
      </w:ins>
    </w:p>
    <w:p w14:paraId="6282537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Agora, a gente vai para a última parte básica que é necessária e imprescindível.</w:t>
      </w:r>
    </w:p>
    <w:p w14:paraId="3CC95E5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 gente vai falar do Lenin, agora.</w:t>
      </w:r>
    </w:p>
    <w:p w14:paraId="1435F6F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Esse Lenin.</w:t>
      </w:r>
    </w:p>
    <w:p w14:paraId="7550521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Então, vamos lá. Por que a gente está falando do Lenin?</w:t>
      </w:r>
    </w:p>
    <w:p w14:paraId="256B5AC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 essa altura, você já deve saber que a primeira revolução bem-sucedida</w:t>
      </w:r>
    </w:p>
    <w:p w14:paraId="22869DA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de caráter socialista foi a Revolução Russa de 1917.</w:t>
      </w:r>
    </w:p>
    <w:p w14:paraId="215BA25B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Sobre a Revolução Russa, e sobre toda a experiência soviética,</w:t>
      </w:r>
    </w:p>
    <w:p w14:paraId="537052D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eu precisaria fazer uma live separada.</w:t>
      </w:r>
    </w:p>
    <w:p w14:paraId="17274E3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Só que hoje a gente vai falar do líder máximo dessa revolução,</w:t>
      </w:r>
    </w:p>
    <w:p w14:paraId="59F03F5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que é o Vladimir Ilyich Ulianov, ou Lenin.</w:t>
      </w:r>
    </w:p>
    <w:p w14:paraId="70BBB32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Porque o Lenin é o maior marxista depois do Marx e do Engels.</w:t>
      </w:r>
    </w:p>
    <w:p w14:paraId="6BD45C8B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Para quem não sabe, o Lenin é um grande teórico.</w:t>
      </w:r>
    </w:p>
    <w:p w14:paraId="4CEF331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não só grande, ele é incontornável.</w:t>
      </w:r>
    </w:p>
    <w:p w14:paraId="0F86BC5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Foi por causa do trabalho teórico do Lenin que a Revolução Russa foi possível.</w:t>
      </w:r>
    </w:p>
    <w:p w14:paraId="3EF3183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por que o Lenin é tão importante? Porque o Lenin dá uma dimensão operacional para o marxismo,</w:t>
      </w:r>
    </w:p>
    <w:p w14:paraId="0EF3BC1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ele desenvolve um método para a aplicação prática do marxismo.</w:t>
      </w:r>
    </w:p>
    <w:p w14:paraId="378358E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tem vários elementos do que a gente chama hoje de leninismo, mas hoje eu só vou falar de um,</w:t>
      </w:r>
    </w:p>
    <w:p w14:paraId="44F5951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que talvez seja o central, que é o partido.</w:t>
      </w:r>
    </w:p>
    <w:p w14:paraId="1C66708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vamos lá, vamos falar do partido.</w:t>
      </w:r>
    </w:p>
    <w:p w14:paraId="20F7893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Desde a época do Marx e do Engels já se sabia que era necessário organizar a classe.</w:t>
      </w:r>
    </w:p>
    <w:p w14:paraId="5358CAB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lastRenderedPageBreak/>
        <w:t>O que o Lenin fez? Ele observou a realidade, assim como o Marx e o Engels faziam,</w:t>
      </w:r>
    </w:p>
    <w:p w14:paraId="1065BB5B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viu como a classe se organizava, e propôs uma nova forma de organização.</w:t>
      </w:r>
    </w:p>
    <w:p w14:paraId="29D1429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Essa nova forma de organização a gente vai chamar de partido leninista.</w:t>
      </w:r>
    </w:p>
    <w:p w14:paraId="5BF54F7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aí a questão é o seguinte: quando a gente pensa em partido,</w:t>
      </w:r>
    </w:p>
    <w:p w14:paraId="6CF728B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 gente pensa em várias legendas, com siglas, que disputam as eleições parlamentares.</w:t>
      </w:r>
    </w:p>
    <w:p w14:paraId="60E1675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Disputam o Congresso, disputam o Executivo.</w:t>
      </w:r>
    </w:p>
    <w:p w14:paraId="4247633B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Eu vou adiantar uma coisa para vocês: partido leninista não é isso.</w:t>
      </w:r>
    </w:p>
    <w:p w14:paraId="47B69F5B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Inclusive, ele não tem a menor intenção de ganhar as eleições, tá?</w:t>
      </w:r>
    </w:p>
    <w:p w14:paraId="440C467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partido leninista não surge para ganhar eleições.</w:t>
      </w:r>
    </w:p>
    <w:p w14:paraId="25F920D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que é o partido leninista?</w:t>
      </w:r>
    </w:p>
    <w:p w14:paraId="616DECD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Partido leninista é o destacamento organizado da classe operária.</w:t>
      </w:r>
    </w:p>
    <w:p w14:paraId="5123BCE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Já dizia Lenin, frase dele:</w:t>
      </w:r>
    </w:p>
    <w:p w14:paraId="63140BF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“</w:t>
      </w:r>
      <w:r w:rsidRPr="00305D56">
        <w:rPr>
          <w:highlight w:val="yellow"/>
          <w:lang w:val="pt-BR"/>
          <w:rPrChange w:id="186" w:author="Amy Baskervilly" w:date="2022-12-18T10:45:00Z">
            <w:rPr>
              <w:lang w:val="pt-BR"/>
            </w:rPr>
          </w:rPrChange>
        </w:rPr>
        <w:t>O proletariado, na sua luta pelo poder, não tem outra arma senão a organização</w:t>
      </w:r>
      <w:r w:rsidRPr="004B2244">
        <w:rPr>
          <w:lang w:val="pt-BR"/>
        </w:rPr>
        <w:t>”.</w:t>
      </w:r>
    </w:p>
    <w:p w14:paraId="131B04B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partido leninista, diferente dos partidos que disputam eleições,</w:t>
      </w:r>
    </w:p>
    <w:p w14:paraId="0E90334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se organiza sobre uma base revolucionária.</w:t>
      </w:r>
    </w:p>
    <w:p w14:paraId="4D0CD68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 ideia do partido é preparar e mobilizar a classe para a tomada do poder;</w:t>
      </w:r>
    </w:p>
    <w:p w14:paraId="008E024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não de forma pacífica, mas de forma combativa.</w:t>
      </w:r>
    </w:p>
    <w:p w14:paraId="62FA61D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 tomada do poder precisa ser feita de maneira combativa,</w:t>
      </w:r>
    </w:p>
    <w:p w14:paraId="3A876AB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porque a classe dominante não vai ceder o poder de maneira voluntária.</w:t>
      </w:r>
    </w:p>
    <w:p w14:paraId="7815C0F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Na Rússia, esse partido era o partido bolchevique.</w:t>
      </w:r>
    </w:p>
    <w:p w14:paraId="7599102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Quais são os elementos desse partido?</w:t>
      </w:r>
    </w:p>
    <w:p w14:paraId="0C0CD5F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Primeiro; o partido deve ser o destacamento de vanguarda da classe. O que significa vanguarda?</w:t>
      </w:r>
    </w:p>
    <w:p w14:paraId="6379816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Vanguarda é um termo militar. Vanguarda significa quem está na frente, é o contrário de retaguarda.</w:t>
      </w:r>
    </w:p>
    <w:p w14:paraId="4766455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 vanguarda são os melhores elementos da classe trabalhadora:</w:t>
      </w:r>
    </w:p>
    <w:p w14:paraId="397F6DFB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os trabalhadores mais experientes, mais dedicados, mais revolucionários, mais esclarecidos.</w:t>
      </w:r>
    </w:p>
    <w:p w14:paraId="68AAF95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Esse partido deve se armar com uma teoria revolucionária;</w:t>
      </w:r>
    </w:p>
    <w:p w14:paraId="022B8F0B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outra frase do Lenin, famosa também:</w:t>
      </w:r>
    </w:p>
    <w:p w14:paraId="5C1B3AB6" w14:textId="77777777" w:rsidR="008A41B5" w:rsidRPr="004B2244" w:rsidRDefault="008A41B5" w:rsidP="00B27ABB">
      <w:pPr>
        <w:jc w:val="both"/>
        <w:rPr>
          <w:lang w:val="pt-BR"/>
        </w:rPr>
      </w:pPr>
      <w:r w:rsidRPr="00305D56">
        <w:rPr>
          <w:highlight w:val="yellow"/>
          <w:lang w:val="pt-BR"/>
          <w:rPrChange w:id="187" w:author="Amy Baskervilly" w:date="2022-12-18T10:46:00Z">
            <w:rPr>
              <w:lang w:val="pt-BR"/>
            </w:rPr>
          </w:rPrChange>
        </w:rPr>
        <w:t>“sem teoria revolucionária não há movimento revolucionário”.</w:t>
      </w:r>
    </w:p>
    <w:p w14:paraId="1BA84E4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Só que esse partido ele não pode servir apenas para absorver o que a classe trabalhadora pensa.</w:t>
      </w:r>
    </w:p>
    <w:p w14:paraId="22CFFBC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Surge o partido, e aí a ideia não é ver o que a classe trabalhadora está pensando</w:t>
      </w:r>
    </w:p>
    <w:p w14:paraId="1FFB7A3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representar a classe a partir do que ela está pensando de maneira espontânea.</w:t>
      </w:r>
    </w:p>
    <w:p w14:paraId="0D8C067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partido tem de armar a classe com a teoria revolucionária;</w:t>
      </w:r>
    </w:p>
    <w:p w14:paraId="4FE0DA7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porque, para o Lenin, a classe trabalhadora se organiza de forma espontânea.</w:t>
      </w:r>
    </w:p>
    <w:p w14:paraId="002931B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Só que essa organização da classe trabalhadora é limitada.</w:t>
      </w:r>
    </w:p>
    <w:p w14:paraId="4765EFD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 classe, quando se organiza de forma espontânea,</w:t>
      </w:r>
    </w:p>
    <w:p w14:paraId="2CAEA5D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costuma lutar pela melhoria da sua condição imediata</w:t>
      </w:r>
    </w:p>
    <w:p w14:paraId="431DA4DD" w14:textId="3C8D4B1A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— </w:t>
      </w:r>
      <w:del w:id="188" w:author="Diane Falcão" w:date="2022-12-08T07:52:00Z">
        <w:r w:rsidRPr="004B2244" w:rsidDel="00BD6583">
          <w:rPr>
            <w:lang w:val="pt-BR"/>
          </w:rPr>
          <w:delText>melhoria</w:delText>
        </w:r>
      </w:del>
      <w:ins w:id="189" w:author="Diane Falcão" w:date="2022-12-08T07:52:00Z">
        <w:r w:rsidR="00BD6583" w:rsidRPr="004B2244">
          <w:rPr>
            <w:lang w:val="pt-BR"/>
          </w:rPr>
          <w:t>Melhoria</w:t>
        </w:r>
      </w:ins>
      <w:r w:rsidRPr="004B2244">
        <w:rPr>
          <w:lang w:val="pt-BR"/>
        </w:rPr>
        <w:t xml:space="preserve"> de salário, redução de jornada, direito trabalhista —</w:t>
      </w:r>
    </w:p>
    <w:p w14:paraId="634A981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mas ela não luta pela derrubada do sistema. Por quê?</w:t>
      </w:r>
    </w:p>
    <w:p w14:paraId="3FBA649B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Porque ela não consegue enxergar o mecanismo desse sistema.</w:t>
      </w:r>
    </w:p>
    <w:p w14:paraId="6CB2608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Como o capitalismo é um sistema, é uma síntese, é uma abstração,</w:t>
      </w:r>
    </w:p>
    <w:p w14:paraId="122D18A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você não consegue chegar para o trabalhador, apontar e falar “o capitalismo está ali”.</w:t>
      </w:r>
    </w:p>
    <w:p w14:paraId="67182FD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Mas ele consegue ver que ele não consegue pagar as contas,</w:t>
      </w:r>
    </w:p>
    <w:p w14:paraId="25F0FFA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ele consegue ver que ele está trabalhando demais,</w:t>
      </w:r>
    </w:p>
    <w:p w14:paraId="298CD01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ele consegue ver que quando ele fica doente ele se ferra.</w:t>
      </w:r>
    </w:p>
    <w:p w14:paraId="1A179FBB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Isso ele consegue ver. E aí a classe vai se organizar.</w:t>
      </w:r>
    </w:p>
    <w:p w14:paraId="1757843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Só que o partido não pode ficar só absorvendo essa demanda.</w:t>
      </w:r>
    </w:p>
    <w:p w14:paraId="13778C5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Ele tem de armar a classe com algo além. E esse algo além é a derrubada do sistema!</w:t>
      </w:r>
    </w:p>
    <w:p w14:paraId="6C50C4F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lastRenderedPageBreak/>
        <w:t>É por isso que esse partido precisa estar à frente da classe.</w:t>
      </w:r>
    </w:p>
    <w:p w14:paraId="71A046B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veja bem, não é acima! Não é acima. É à frente! É à frente.</w:t>
      </w:r>
    </w:p>
    <w:p w14:paraId="2CC69DC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partido tem de ser o chefe político da classe. Por quê?</w:t>
      </w:r>
    </w:p>
    <w:p w14:paraId="5AA06C8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Porque ele pode armar a classe com a teoria tática revolucionária.</w:t>
      </w:r>
    </w:p>
    <w:p w14:paraId="57716E6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Só que esse partido nunca pode se desconectar das massas.</w:t>
      </w:r>
    </w:p>
    <w:p w14:paraId="35A672E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Ele tem de ter os destacamentos avançados da classe, mas não se isolar da classe.</w:t>
      </w:r>
    </w:p>
    <w:p w14:paraId="4D9345A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Ele tem de estar ligado nas massas e ele tem de convencer as massas.</w:t>
      </w:r>
    </w:p>
    <w:p w14:paraId="25E354C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partido precisa trabalhar em proximidade com toda a classe trabalhadora</w:t>
      </w:r>
    </w:p>
    <w:p w14:paraId="1D37687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para ganhar crédito moral e crédito político através do exemplo, através do convencimento.</w:t>
      </w:r>
    </w:p>
    <w:p w14:paraId="71AED2A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E, para isso, ele precisa ser organizado. O que isso quer dizer?</w:t>
      </w:r>
    </w:p>
    <w:p w14:paraId="5AD51AF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Dentro de um partido leninista, a disciplina deve ser férrea, só que voluntária.</w:t>
      </w:r>
    </w:p>
    <w:p w14:paraId="3C77CFE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Quando você entra no partido, você se submete voluntariamente a uma disciplina de ferro.</w:t>
      </w:r>
    </w:p>
    <w:p w14:paraId="5B6F421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isso é para despertar o espírito revolucionário nas classes, através do exemplo.</w:t>
      </w:r>
    </w:p>
    <w:p w14:paraId="5646FAD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Isso quer dizer que o partido deve ser a única organização?</w:t>
      </w:r>
    </w:p>
    <w:p w14:paraId="7C10FFE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Não. Não deve. Não pode, inclusive.</w:t>
      </w:r>
    </w:p>
    <w:p w14:paraId="3337762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 sociedade tem de ter uma série de organizações de classe:</w:t>
      </w:r>
    </w:p>
    <w:p w14:paraId="71BB7EA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sindicato, cooperativa, organização, associação, juventude.</w:t>
      </w:r>
    </w:p>
    <w:p w14:paraId="40F7462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No caso da Rússia, uma muito importante: os sovietes.</w:t>
      </w:r>
    </w:p>
    <w:p w14:paraId="694C277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Os sovietes, gente, são os conselhos de fábrica que foram feitos de maneira espontânea.</w:t>
      </w:r>
    </w:p>
    <w:p w14:paraId="299277B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 questão é: o partido não consegue trabalhar em todas as áreas da classe trabalhadora sozinho.</w:t>
      </w:r>
    </w:p>
    <w:p w14:paraId="7306800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partido deve trabalhar em proximidade com essas organizações</w:t>
      </w:r>
    </w:p>
    <w:p w14:paraId="5B69F49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para conectar essas organizações em prol da luta emancipatória.</w:t>
      </w:r>
    </w:p>
    <w:p w14:paraId="0AD833B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Ele deve centralizar a tática dessas organizações.</w:t>
      </w:r>
    </w:p>
    <w:p w14:paraId="2344F9E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Como? De forma forçosa? Não, através do convencimento.</w:t>
      </w:r>
    </w:p>
    <w:p w14:paraId="2833E78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Os membros do partido vão entrar nessas organizações, conversar com os trabalhadores,</w:t>
      </w:r>
    </w:p>
    <w:p w14:paraId="6A45693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convencer os trabalhadores, demonstrar a necessidade da luta pelo exemplo,</w:t>
      </w:r>
    </w:p>
    <w:p w14:paraId="03E1B6D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se aproximar dessas organizações e conquistar o apoio político das massas.</w:t>
      </w:r>
    </w:p>
    <w:p w14:paraId="05307D3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partido bolchevique fez exatamente isso.</w:t>
      </w:r>
    </w:p>
    <w:p w14:paraId="303FC34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partido bolchevique não fez uma revolução enquanto ele não tinha conquistado maioria nos sovietes.</w:t>
      </w:r>
    </w:p>
    <w:p w14:paraId="1932512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Os sovietes eram os principais órgãos da classe trabalhadora;</w:t>
      </w:r>
    </w:p>
    <w:p w14:paraId="3A603C6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partido trabalhava próximo dos sovietes</w:t>
      </w:r>
    </w:p>
    <w:p w14:paraId="18F92EB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tentando o tempo todo convencer os sovietes da necessidade de uma revolução,</w:t>
      </w:r>
    </w:p>
    <w:p w14:paraId="2A81849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conseguiu convencer a classe, ganhou maioria nos sovietes, e aí sim conduziu uma revolução.</w:t>
      </w:r>
    </w:p>
    <w:p w14:paraId="45C8362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Lenin não só teorizou, ele fez! Ele aplicou!</w:t>
      </w:r>
    </w:p>
    <w:p w14:paraId="2CD135F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Vocês estão entendendo a importância do cara?</w:t>
      </w:r>
    </w:p>
    <w:p w14:paraId="7110952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Então, o partido tem duas funções (resumindo, tá?):</w:t>
      </w:r>
    </w:p>
    <w:p w14:paraId="2437EBF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conduzir a classe para a revolução e, depois da revolução, manter a revolução;</w:t>
      </w:r>
    </w:p>
    <w:p w14:paraId="1065208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ou seja, ele tem uma função pré, uma função pós-revolução.</w:t>
      </w:r>
    </w:p>
    <w:p w14:paraId="129CB54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Independentemente do que você achou de tudo o que eu falei;</w:t>
      </w:r>
    </w:p>
    <w:p w14:paraId="20E42CE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“ah Ian, não gostei. Não gostei. Achei o partido... ruim. Achei autoritário. Não gostei”;</w:t>
      </w:r>
    </w:p>
    <w:p w14:paraId="6C9B834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independentemente do que você acha, esse método do Lenin é extremamente eficiente.</w:t>
      </w:r>
    </w:p>
    <w:p w14:paraId="2507B06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Já ouviram falar em China? Cuba? Coreia? Vietnã? Albânia? Burquina Fasso?</w:t>
      </w:r>
    </w:p>
    <w:p w14:paraId="330649A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Todos, todos usaram o método leninista.</w:t>
      </w:r>
    </w:p>
    <w:p w14:paraId="1343C83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Independentemente do que você acha, o partido leninista é um método extremamente eficiente</w:t>
      </w:r>
    </w:p>
    <w:p w14:paraId="2A656D5B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para a tomada de poder pela classe. Extremamente eficiente.</w:t>
      </w:r>
    </w:p>
    <w:p w14:paraId="1021017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Então, vamos lá. Vamos revisar?</w:t>
      </w:r>
    </w:p>
    <w:p w14:paraId="5D412D8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“Partido”. O partido leninista é: o “destacamento organizado da classe”.</w:t>
      </w:r>
    </w:p>
    <w:p w14:paraId="287CA04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lastRenderedPageBreak/>
        <w:t>Esse destacamento deve ser de “vanguarda”; ou seja, estar à frente da classe, não acima,</w:t>
      </w:r>
    </w:p>
    <w:p w14:paraId="501ED1B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Esse partido deve estar “armado com teoria”, teoria revolucionária.</w:t>
      </w:r>
    </w:p>
    <w:p w14:paraId="49610DB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Esse partido tem uma disciplina voluntária e férrea.</w:t>
      </w:r>
    </w:p>
    <w:p w14:paraId="2B58C97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Esse partido “deve mobilizar a classe para a Revolução”, e depois da revolução “deve manter a revolução”.</w:t>
      </w:r>
    </w:p>
    <w:p w14:paraId="0836218B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Isso é o partido. Tem vários, vários, vários outros elementos leninistas sobre organização</w:t>
      </w:r>
    </w:p>
    <w:p w14:paraId="1FB18B4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sobre outras coisas.</w:t>
      </w:r>
    </w:p>
    <w:p w14:paraId="79388B4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 questão é: o Lenin era um monstro. O cara escrevia compulsivamente.</w:t>
      </w:r>
    </w:p>
    <w:p w14:paraId="0943883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Quando ele teve um derrame, os médicos tiveram que pedir pelo amor de Deus</w:t>
      </w:r>
    </w:p>
    <w:p w14:paraId="7ECCAD9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para ele parar de escrever, para ele não morrer.</w:t>
      </w:r>
    </w:p>
    <w:p w14:paraId="0D2B97D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Ele ficou limitado a escrever dez minutos por dia para não ter outro derrame.</w:t>
      </w:r>
    </w:p>
    <w:p w14:paraId="5C6D498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Lenin é uma máquina de marxismo. Então, para entender organização de verdade, tem de ler o Lenin.</w:t>
      </w:r>
    </w:p>
    <w:p w14:paraId="67ABB1B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Tem de ler de verdade.</w:t>
      </w:r>
    </w:p>
    <w:p w14:paraId="40CE81BE" w14:textId="77777777" w:rsidR="008A41B5" w:rsidRPr="004B2244" w:rsidRDefault="008A41B5" w:rsidP="00B27ABB">
      <w:pPr>
        <w:jc w:val="both"/>
        <w:rPr>
          <w:lang w:val="pt-BR"/>
        </w:rPr>
      </w:pPr>
    </w:p>
    <w:p w14:paraId="4D5426F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Vamos para o final, gente?</w:t>
      </w:r>
    </w:p>
    <w:p w14:paraId="3066F25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Lembra que eu falei que ia dar um guia de leitura para vocês se aprofundarem?</w:t>
      </w:r>
    </w:p>
    <w:p w14:paraId="786C116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Então, vamos para o nosso guia de leitura, e o que eu vou falar é o seguinte:</w:t>
      </w:r>
    </w:p>
    <w:p w14:paraId="64E48AC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eu vou sugerir uma ordem, e vai ser essa ordem que eu vou apresentar aqui.</w:t>
      </w:r>
    </w:p>
    <w:p w14:paraId="2EAD304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Todos os livros, menos este que está na tela,</w:t>
      </w:r>
    </w:p>
    <w:p w14:paraId="4522569B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vão estar disponíveis de forma gratuita na descrição do vídeo.</w:t>
      </w:r>
    </w:p>
    <w:p w14:paraId="51615C5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Então, vamos lá. Se você, depois de ver a live, ainda estiver se sentindo inseguro,</w:t>
      </w:r>
    </w:p>
    <w:p w14:paraId="1F203BE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leia esse livro do Grespan, “Marx: uma introdução”.</w:t>
      </w:r>
    </w:p>
    <w:p w14:paraId="32A65BD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É um livro super curto que serve para introduzir todo mundo no vocabulário marxista,</w:t>
      </w:r>
    </w:p>
    <w:p w14:paraId="331E21EB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eu recomendo até para quem quer aprender a ensinar marxismo, porque é um livro bastante didático.</w:t>
      </w:r>
    </w:p>
    <w:p w14:paraId="260813E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Aí, o primeiro texto que eu sugiro depois dessa live</w:t>
      </w:r>
    </w:p>
    <w:p w14:paraId="1EF0757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é um texto minúsculo do Lenin chamado “As Três Fontes e as Três Partes Constitutivas do Marxismo”.</w:t>
      </w:r>
    </w:p>
    <w:p w14:paraId="09D702F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É um texto que o Lenin inscreveu no aniversário de 30 anos de morte do Marx,</w:t>
      </w:r>
    </w:p>
    <w:p w14:paraId="1899821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o Lenin fala quais são as fontes marxistas</w:t>
      </w:r>
    </w:p>
    <w:p w14:paraId="541F92D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que têm justamente esses três elementos de que a gente falou: filosofia. política e economia.</w:t>
      </w:r>
    </w:p>
    <w:p w14:paraId="5A50A1E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Recomendo muito a leitura, é um texto muito pequenininho e bastante esclarecedor.</w:t>
      </w:r>
    </w:p>
    <w:p w14:paraId="625F574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Lembrando que o Lenin não teve acesso a todos os textos do Marx, e nós temos acesso hoje.</w:t>
      </w:r>
    </w:p>
    <w:p w14:paraId="7EA357F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Então, tem texto aí que está faltando, simplesmente porque ele não teve acesso.</w:t>
      </w:r>
    </w:p>
    <w:p w14:paraId="5B737D0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Próximo. São dois juntos aqui, ó:</w:t>
      </w:r>
    </w:p>
    <w:p w14:paraId="7890093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“Princípios Básicos do Comunismo” do menino Engels,</w:t>
      </w:r>
    </w:p>
    <w:p w14:paraId="48BFAD5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“Manifesto do Partido Comunista” dos meninos Marx e Engels.</w:t>
      </w:r>
    </w:p>
    <w:p w14:paraId="7C69114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Um pouquinho de história para vocês:</w:t>
      </w:r>
    </w:p>
    <w:p w14:paraId="65C9DA7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Marx e o Engels, na década de 40, entram em algo chamado Liga dos justos.</w:t>
      </w:r>
    </w:p>
    <w:p w14:paraId="0BCEEE4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que era a Liga dos Justos?</w:t>
      </w:r>
    </w:p>
    <w:p w14:paraId="1C972A7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Era uma organização de egressos da Alemanha,</w:t>
      </w:r>
    </w:p>
    <w:p w14:paraId="6E445AC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que era uma mistura de idealismo alemão com socialismo utópico.</w:t>
      </w:r>
    </w:p>
    <w:p w14:paraId="4F5AD4A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Marx e o Engels entram na liga sob a condição de poderem alterar a linha política da liga.</w:t>
      </w:r>
    </w:p>
    <w:p w14:paraId="6A9C5D5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Então, eles: mudam o nome da Liga dos Justos para Liga dos Comunistas;</w:t>
      </w:r>
    </w:p>
    <w:p w14:paraId="0BB58A3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trocam lema o de “todos os homens são irmãos” para “trabalhadores de todos os países, uni-vos!”;</w:t>
      </w:r>
    </w:p>
    <w:p w14:paraId="4E83BE3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ficam encarregados de escrever o programa da Liga.</w:t>
      </w:r>
    </w:p>
    <w:p w14:paraId="2F24145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Na primeira reunião da Liga, o Engels vai, o Marx não.</w:t>
      </w:r>
    </w:p>
    <w:p w14:paraId="162D7D2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lastRenderedPageBreak/>
        <w:t>E aí o Engels fica encarregado de escrever e ele escreve esse livro, “Princípios Básicos do Comunismo”.</w:t>
      </w:r>
    </w:p>
    <w:p w14:paraId="6A277E2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Só que ele escreve em forma de catecismo, em perguntas e respostas.</w:t>
      </w:r>
    </w:p>
    <w:p w14:paraId="081EE24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Marx não gosta do formato de catecismo e propõe o formato de manifesto.</w:t>
      </w:r>
    </w:p>
    <w:p w14:paraId="23DC78CB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aí, eles juntos escrevem “O Manifesto do Partido Comunista”.</w:t>
      </w:r>
    </w:p>
    <w:p w14:paraId="5C12CEE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Esse primeiro livro do Engels, Princípios Básicos do Comunismo, nunca foi publicado.</w:t>
      </w:r>
    </w:p>
    <w:p w14:paraId="58982E8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Não em vida, ele foi publicado depois.</w:t>
      </w:r>
    </w:p>
    <w:p w14:paraId="613D331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Tem tópicos que o Engels não responde, porque ele era um rascunho.</w:t>
      </w:r>
    </w:p>
    <w:p w14:paraId="03DD57CB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Manifesto Comunista é um livro muito importante,</w:t>
      </w:r>
    </w:p>
    <w:p w14:paraId="5D7DABD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porque ele é o primeiro livro mais bem acabado do marxismo com todos os seus elementos centrais.</w:t>
      </w:r>
    </w:p>
    <w:p w14:paraId="3936073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Ele tem três coisas importantes: uma análise histórica como ponto de partida;</w:t>
      </w:r>
    </w:p>
    <w:p w14:paraId="68BF6D9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 perspectiva de classes como eixo;</w:t>
      </w:r>
    </w:p>
    <w:p w14:paraId="12DD3FC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colocar classe proletária como revolucionária, como sujeito revolucionário.</w:t>
      </w:r>
    </w:p>
    <w:p w14:paraId="4CE4BF6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Manifesto do Partido Comunista é o documento político mais importante da história.</w:t>
      </w:r>
    </w:p>
    <w:p w14:paraId="7E8F09B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Esse documento mudou o mundo. Vale a pena ler e reler e ler de novo.</w:t>
      </w:r>
    </w:p>
    <w:p w14:paraId="50756A2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Mais: em 1877, o Engels já velho, já maduro, escreve um livro chamado “Anti-Dühring”,</w:t>
      </w:r>
    </w:p>
    <w:p w14:paraId="437659E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que é uma crítica à filosofia de um cara chamado Eugen Dühring.</w:t>
      </w:r>
    </w:p>
    <w:p w14:paraId="2E6480F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Engels faz uma crítica tão concisa, e expõe de maneira tão competente o marxismo,</w:t>
      </w:r>
    </w:p>
    <w:p w14:paraId="60B4291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que o livro faz um sucesso meio inesperado.</w:t>
      </w:r>
    </w:p>
    <w:p w14:paraId="7A9A563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aí ele extrai três capítulos do Anti-Dühring, que é um livro grande,</w:t>
      </w:r>
    </w:p>
    <w:p w14:paraId="0DEB430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publica na forma desse livro aqui: “Do Socialismo Utópico ao Socialismo Científico”</w:t>
      </w:r>
    </w:p>
    <w:p w14:paraId="1577D19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no qual ele fala sobre alguns pensadores utópicos</w:t>
      </w:r>
    </w:p>
    <w:p w14:paraId="30B06A7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contrapõe com o pensamento do materialismo histórico-dialético.</w:t>
      </w:r>
    </w:p>
    <w:p w14:paraId="7AF1448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Esse é bem interessante, igualmente curto, vale muito a pena ler.</w:t>
      </w:r>
    </w:p>
    <w:p w14:paraId="14DFAF9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Mais um: “Salário, Preço e Lucro”.</w:t>
      </w:r>
    </w:p>
    <w:p w14:paraId="645FE9B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Salário, Preço e Lucro é uma palestra que o Marx deu em 1865 na Associação Internacional dos Trabalhadores.</w:t>
      </w:r>
    </w:p>
    <w:p w14:paraId="4E96756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E, nesse livro,</w:t>
      </w:r>
    </w:p>
    <w:p w14:paraId="7D232C1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Marx justamente está falando sobre como o salário não está relacionado com o preço da mercadoria.</w:t>
      </w:r>
    </w:p>
    <w:p w14:paraId="49602EC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aqui, para explicar isso, ele explica valor e mais-valia.</w:t>
      </w:r>
    </w:p>
    <w:p w14:paraId="09EE49E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Então, eu recomendo também. É um texto curto porque é uma palestra;</w:t>
      </w:r>
    </w:p>
    <w:p w14:paraId="1595E7B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eu recomendo como o primeiro texto do Marx sobre a crítica da economia política.</w:t>
      </w:r>
    </w:p>
    <w:p w14:paraId="32E6B47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Aí, se você estiver se sentindo ousado;</w:t>
      </w:r>
    </w:p>
    <w:p w14:paraId="57A6FFEB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crítica da economia política, o magnânimo do Marx: “O Capital”.</w:t>
      </w:r>
    </w:p>
    <w:p w14:paraId="3CB4B26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Capital são três calhamaços, três livros enormes, assim, que demorou 16 anos para ele escrever.</w:t>
      </w:r>
    </w:p>
    <w:p w14:paraId="7B2D506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Vale a pena ler. Mas, se você não estiver se sentindo tão ousado, vou recomendar um outro livro:</w:t>
      </w:r>
    </w:p>
    <w:p w14:paraId="1471FBE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“Manual de Economia Política” da Academia de Ciências da União Soviética.</w:t>
      </w:r>
    </w:p>
    <w:p w14:paraId="73D96BD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É um livro igualmente gigante;</w:t>
      </w:r>
    </w:p>
    <w:p w14:paraId="770BD7C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mas ele tem, por conta da experiência soviética, um trecho que O Capital não tem,</w:t>
      </w:r>
    </w:p>
    <w:p w14:paraId="1C62972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que é sobre o modo de produção socialista.</w:t>
      </w:r>
    </w:p>
    <w:p w14:paraId="0D4CCE1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Então, se você tem essas dúvidas do tipo: “como é a organização do trabalho no socialismo?”,</w:t>
      </w:r>
    </w:p>
    <w:p w14:paraId="568B20EB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“como é a mais-valia no socialismo?”, “como é a fábrica no socialismo?”,</w:t>
      </w:r>
    </w:p>
    <w:p w14:paraId="327ACC0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“como é o modo de produção?”, e tal; esse livro fala sobre isso.</w:t>
      </w:r>
    </w:p>
    <w:p w14:paraId="2BF247F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Eu recomendo esses dois, tá? Mas são livros gigantescos,</w:t>
      </w:r>
    </w:p>
    <w:p w14:paraId="08C0A32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não são livros para você deixar na cabeceira e ler toda noite, é para consultar.</w:t>
      </w:r>
    </w:p>
    <w:p w14:paraId="613F0A3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Mais um: “A Ideologia Alemã”.</w:t>
      </w:r>
    </w:p>
    <w:p w14:paraId="4A78E3E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lastRenderedPageBreak/>
        <w:t>O Lenin não teve acesso a esse texto. Esse texto é um texto que o Marx e o Engels escrevem em 1846,</w:t>
      </w:r>
    </w:p>
    <w:p w14:paraId="1ACB3C8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criticando os jovens hegelianos, e é o melhor exemplar que a gente tem sobre materialismo histórico.</w:t>
      </w:r>
    </w:p>
    <w:p w14:paraId="01DCEDD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Apesar do livro ser gigante, eu recomendo só o primeiro capítulo, o mais importante, que é o “Feuerbach”.</w:t>
      </w:r>
    </w:p>
    <w:p w14:paraId="139C334F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Esse livro foi o que eu li na faculdade para entender materialismo histórico.</w:t>
      </w:r>
    </w:p>
    <w:p w14:paraId="6A692302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Ele parece grande, mas na verdade só o primeiro capítulo é o mais essencial.</w:t>
      </w:r>
    </w:p>
    <w:p w14:paraId="5E70F53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Mais um: “Crítica do Programa de Gotha”.</w:t>
      </w:r>
    </w:p>
    <w:p w14:paraId="2E7D2C7B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“Ah, Ian, eu nem sei o que é Gotha. Por que eu leria esse livro sendo que eu nem sei o que é Gotha?”</w:t>
      </w:r>
    </w:p>
    <w:p w14:paraId="1320462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Programa de Gotha era o programa da unificação dos partidos operários alemães.</w:t>
      </w:r>
    </w:p>
    <w:p w14:paraId="5830D78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Marx, ao criticar o programa de unificação desses partidos,</w:t>
      </w:r>
    </w:p>
    <w:p w14:paraId="64C861A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expõe muito mais a respeito do socialismo.</w:t>
      </w:r>
    </w:p>
    <w:p w14:paraId="765826A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Então, ele fala sobre: ditadura do proletariado, primeira fase do comunismo,</w:t>
      </w:r>
    </w:p>
    <w:p w14:paraId="2ED0AC3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fase superior do comunismo, fala sobre o papel do Estado.</w:t>
      </w:r>
    </w:p>
    <w:p w14:paraId="166B8D1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Ele fala sobre o período de transição do socialismo para o comunismo.</w:t>
      </w:r>
    </w:p>
    <w:p w14:paraId="370FFC9A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Esse livro é muito importante; ele é muito curto, também. Muito curto.</w:t>
      </w:r>
    </w:p>
    <w:p w14:paraId="7B5A6C9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E aí, passando para o Lenin. A gente fala o tempo todo: “leia Lenin, leia Lenin!”. </w:t>
      </w:r>
    </w:p>
    <w:p w14:paraId="5704FC7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Vamos ler Lenin, então, né?</w:t>
      </w:r>
    </w:p>
    <w:p w14:paraId="7555C41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Primeiro livro: “Que Fazer?”. O Que Fazer é um livro que o Lenin escreve em 1902,</w:t>
      </w:r>
    </w:p>
    <w:p w14:paraId="7650409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para o Segundo Congresso do Partido Operário Social-Democrata Russo.</w:t>
      </w:r>
    </w:p>
    <w:p w14:paraId="7FCA5DC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Lenin fazia parte de um partido nessa época, o Partido Operário Social-Democrata Russo,</w:t>
      </w:r>
    </w:p>
    <w:p w14:paraId="117CB0C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 ele escreve esse livro para apresentar as ideias de partido dele,</w:t>
      </w:r>
    </w:p>
    <w:p w14:paraId="7796842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que virariam o Partido Leninista, no Congresso.</w:t>
      </w:r>
    </w:p>
    <w:p w14:paraId="6458BF6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Esse livro é um exemplar perfeito de como o Lenin pensava a organização partidária revolucionária.</w:t>
      </w:r>
    </w:p>
    <w:p w14:paraId="3BB3E0B5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Mais um: “O Estado e a Revolução”.</w:t>
      </w:r>
    </w:p>
    <w:p w14:paraId="7EC0571E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Esse livro é um livro que é até bom ler como o primeiro livro do Lenin, também. Por quê?</w:t>
      </w:r>
    </w:p>
    <w:p w14:paraId="33DB1229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Aqui, o Lenin fala sobre o papel do Estado numa revolução</w:t>
      </w:r>
    </w:p>
    <w:p w14:paraId="765476E6" w14:textId="408537A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 xml:space="preserve">— </w:t>
      </w:r>
      <w:del w:id="190" w:author="Diane Falcão" w:date="2022-12-08T07:55:00Z">
        <w:r w:rsidRPr="004B2244" w:rsidDel="00D92917">
          <w:rPr>
            <w:lang w:val="pt-BR"/>
          </w:rPr>
          <w:delText>muito</w:delText>
        </w:r>
      </w:del>
      <w:ins w:id="191" w:author="Diane Falcão" w:date="2022-12-08T07:55:00Z">
        <w:r w:rsidR="00D92917" w:rsidRPr="004B2244">
          <w:rPr>
            <w:lang w:val="pt-BR"/>
          </w:rPr>
          <w:t>Muito</w:t>
        </w:r>
      </w:ins>
      <w:r w:rsidRPr="004B2244">
        <w:rPr>
          <w:lang w:val="pt-BR"/>
        </w:rPr>
        <w:t xml:space="preserve"> parecido com o que o Marx faz na Crítica do Programa de Gotha —</w:t>
      </w:r>
    </w:p>
    <w:p w14:paraId="216244C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falando sobre qual é o papel do Estado uma revolução, como a classe trabalhadora deve gerir o Estado,</w:t>
      </w:r>
    </w:p>
    <w:p w14:paraId="51F4428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para que isso serve; e o que é o Estado, ele teoriza o Estado, também.</w:t>
      </w:r>
    </w:p>
    <w:p w14:paraId="22A8370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Esse livro aqui, se vocês forem ler, é Marx e Engels de cabo a rabo.</w:t>
      </w:r>
    </w:p>
    <w:p w14:paraId="2A535A5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Aqui vocês conseguem ver como ele dominava o assunto.</w:t>
      </w:r>
    </w:p>
    <w:p w14:paraId="5ABE675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E, por último, uma parte da teoria leninista que eu não falei, mas que é igualmente importante.</w:t>
      </w:r>
    </w:p>
    <w:p w14:paraId="558E7DD8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Lenin identifica que o capitalismo entrou numa nova fase: a fase imperialista.</w:t>
      </w:r>
    </w:p>
    <w:p w14:paraId="567EA52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capitalismo se expande de tal maneira</w:t>
      </w:r>
    </w:p>
    <w:p w14:paraId="5391BEC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que ele se torna capitalismo monopolista, e os países do centro do capitalismo</w:t>
      </w:r>
    </w:p>
    <w:p w14:paraId="19509F5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começam a disputar a divisão do território do planeta Terra por recursos.</w:t>
      </w:r>
    </w:p>
    <w:p w14:paraId="44FD147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O Lenin teorizar a nova fase do capitalismo foi o que tornou possível a Revolução Russa, gente.</w:t>
      </w:r>
    </w:p>
    <w:p w14:paraId="3C07B103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Então, esse livro aqui é essencial, porque o imperialismo ainda é nosso maior inimigo.</w:t>
      </w:r>
    </w:p>
    <w:p w14:paraId="0E1EA360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Entender o papel do imperialismo no capitalismo global</w:t>
      </w:r>
    </w:p>
    <w:p w14:paraId="486E40D6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é fundamental para qualquer perspectiva revolucionária, qualquer uma.</w:t>
      </w:r>
    </w:p>
    <w:p w14:paraId="48BA3CF7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Eu vou deixar todos esses livros de forma gratuita na descrição, gratuita.</w:t>
      </w:r>
    </w:p>
    <w:p w14:paraId="2BC1A6C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Todos estão disponíveis no marxists.org, em português, menos esse aqui.</w:t>
      </w:r>
    </w:p>
    <w:p w14:paraId="3F28BC7F" w14:textId="3A6B471F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Esse aqui, como o senhor Jorge Grespan não precisa pagar as “conta</w:t>
      </w:r>
      <w:ins w:id="192" w:author="Diane Falcão" w:date="2022-12-08T07:55:00Z">
        <w:r w:rsidR="00D92917">
          <w:rPr>
            <w:lang w:val="pt-BR"/>
          </w:rPr>
          <w:t>s</w:t>
        </w:r>
      </w:ins>
      <w:r w:rsidRPr="004B2244">
        <w:rPr>
          <w:lang w:val="pt-BR"/>
        </w:rPr>
        <w:t>” dele,</w:t>
      </w:r>
    </w:p>
    <w:p w14:paraId="18D42C8E" w14:textId="524D3F6F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lastRenderedPageBreak/>
        <w:t>esse livro aqui precisa ser “adguirido”</w:t>
      </w:r>
      <w:ins w:id="193" w:author="Diane Falcão" w:date="2022-12-08T07:58:00Z">
        <w:r w:rsidR="00B27ABB">
          <w:rPr>
            <w:lang w:val="pt-BR"/>
          </w:rPr>
          <w:t xml:space="preserve"> (adquirido)</w:t>
        </w:r>
      </w:ins>
      <w:r w:rsidRPr="004B2244">
        <w:rPr>
          <w:lang w:val="pt-BR"/>
        </w:rPr>
        <w:t>.</w:t>
      </w:r>
    </w:p>
    <w:p w14:paraId="1EBE03F4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Mas é isso, gente. Essa foi a live de hoje, “Princípios Básicos do Comunismo”.</w:t>
      </w:r>
    </w:p>
    <w:p w14:paraId="7AAA5C3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Espero que vocês tenham aprendido alguma coisa.</w:t>
      </w:r>
    </w:p>
    <w:p w14:paraId="74A17DA1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É uma live que eu fiz para ser consultiva, e eu estimulo vocês a fazerem perguntas, tá?</w:t>
      </w:r>
    </w:p>
    <w:p w14:paraId="725D71DC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Se vocês quiserem me perguntar alguma coisa que ficou pouco clara, podem perguntar.</w:t>
      </w:r>
    </w:p>
    <w:p w14:paraId="05E6062D" w14:textId="77777777" w:rsidR="008A41B5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Eu só não prometo responder rápido, porque eu tenho recebido muitas mensagens.</w:t>
      </w:r>
    </w:p>
    <w:p w14:paraId="28274141" w14:textId="6487AC8F" w:rsidR="00560AC0" w:rsidRPr="004B2244" w:rsidRDefault="008A41B5" w:rsidP="00B27ABB">
      <w:pPr>
        <w:jc w:val="both"/>
        <w:rPr>
          <w:lang w:val="pt-BR"/>
        </w:rPr>
      </w:pPr>
      <w:r w:rsidRPr="004B2244">
        <w:rPr>
          <w:lang w:val="pt-BR"/>
        </w:rPr>
        <w:t>Mas eu dou o meu melhor porque como professor eu preciso tirar dúvidas desse tipo também.</w:t>
      </w:r>
    </w:p>
    <w:sectPr w:rsidR="00560AC0" w:rsidRPr="004B22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2" w:author="Amy Baskervilly" w:date="2022-12-18T03:23:00Z" w:initials="AB">
    <w:p w14:paraId="71E5EAF4" w14:textId="6A6F4298" w:rsidR="00E56011" w:rsidRDefault="00E56011">
      <w:pPr>
        <w:pStyle w:val="Textodecomentrio"/>
      </w:pPr>
      <w:r>
        <w:rPr>
          <w:rStyle w:val="Refdecomentrio"/>
        </w:rPr>
        <w:annotationRef/>
      </w:r>
      <w:r>
        <w:t xml:space="preserve">Parei </w:t>
      </w:r>
      <w:proofErr w:type="spellStart"/>
      <w:r>
        <w:t>aqui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1E5EAF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490636" w16cex:dateUtc="2022-12-18T06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E5EAF4" w16cid:durableId="2749063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iane Falcão">
    <w15:presenceInfo w15:providerId="Windows Live" w15:userId="fa01e5c998767251"/>
  </w15:person>
  <w15:person w15:author="Amy Baskervilly">
    <w15:presenceInfo w15:providerId="Windows Live" w15:userId="7077c133e33eee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1B5"/>
    <w:rsid w:val="00047B7B"/>
    <w:rsid w:val="00086A4B"/>
    <w:rsid w:val="00097730"/>
    <w:rsid w:val="000D39BC"/>
    <w:rsid w:val="00144D82"/>
    <w:rsid w:val="00154CF3"/>
    <w:rsid w:val="001639EF"/>
    <w:rsid w:val="0016723A"/>
    <w:rsid w:val="001835DF"/>
    <w:rsid w:val="001A7DC8"/>
    <w:rsid w:val="001B4CA4"/>
    <w:rsid w:val="001C0D9C"/>
    <w:rsid w:val="00256A1B"/>
    <w:rsid w:val="002E49C9"/>
    <w:rsid w:val="00305D56"/>
    <w:rsid w:val="00310629"/>
    <w:rsid w:val="003E577D"/>
    <w:rsid w:val="004546C3"/>
    <w:rsid w:val="00462D15"/>
    <w:rsid w:val="004725A3"/>
    <w:rsid w:val="004B2244"/>
    <w:rsid w:val="004B721F"/>
    <w:rsid w:val="005017D4"/>
    <w:rsid w:val="00506972"/>
    <w:rsid w:val="005346D0"/>
    <w:rsid w:val="00560AC0"/>
    <w:rsid w:val="005A47F0"/>
    <w:rsid w:val="005C2967"/>
    <w:rsid w:val="006014B7"/>
    <w:rsid w:val="00673C6B"/>
    <w:rsid w:val="006F5012"/>
    <w:rsid w:val="00714730"/>
    <w:rsid w:val="00733AF0"/>
    <w:rsid w:val="00753907"/>
    <w:rsid w:val="007D2956"/>
    <w:rsid w:val="007D555F"/>
    <w:rsid w:val="00824643"/>
    <w:rsid w:val="008A41B5"/>
    <w:rsid w:val="00983735"/>
    <w:rsid w:val="009E553E"/>
    <w:rsid w:val="00A06CAA"/>
    <w:rsid w:val="00A21AEA"/>
    <w:rsid w:val="00A6023A"/>
    <w:rsid w:val="00AF7A28"/>
    <w:rsid w:val="00B27ABB"/>
    <w:rsid w:val="00BD6583"/>
    <w:rsid w:val="00C2718C"/>
    <w:rsid w:val="00C67FF2"/>
    <w:rsid w:val="00CA28EF"/>
    <w:rsid w:val="00CA7290"/>
    <w:rsid w:val="00CC4E56"/>
    <w:rsid w:val="00D35535"/>
    <w:rsid w:val="00D92917"/>
    <w:rsid w:val="00D93F89"/>
    <w:rsid w:val="00DC58F4"/>
    <w:rsid w:val="00E56011"/>
    <w:rsid w:val="00EB404E"/>
    <w:rsid w:val="00EC4BE9"/>
    <w:rsid w:val="00F174FE"/>
    <w:rsid w:val="00F4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B807A"/>
  <w15:docId w15:val="{F6804CD7-B45B-44A1-A91F-30681E962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535"/>
    <w:pPr>
      <w:spacing w:after="0" w:line="276" w:lineRule="auto"/>
    </w:pPr>
    <w:rPr>
      <w:rFonts w:ascii="Times New Roman" w:hAnsi="Times New Roman" w:cs="Arial"/>
      <w:lang w:val="it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Normal"/>
    <w:autoRedefine/>
    <w:qFormat/>
    <w:rsid w:val="001C0D9C"/>
    <w:pPr>
      <w:ind w:left="2835" w:hanging="2835"/>
      <w:jc w:val="both"/>
      <w:outlineLvl w:val="0"/>
      <w:pPrChange w:id="0" w:author="Diane Falcão" w:date="2022-12-16T21:02:00Z">
        <w:pPr>
          <w:spacing w:line="276" w:lineRule="auto"/>
          <w:ind w:left="2835" w:hanging="2835"/>
          <w:jc w:val="center"/>
          <w:outlineLvl w:val="0"/>
        </w:pPr>
      </w:pPrChange>
    </w:pPr>
    <w:rPr>
      <w:b/>
      <w:bCs/>
      <w:sz w:val="28"/>
      <w:rPrChange w:id="0" w:author="Diane Falcão" w:date="2022-12-16T21:02:00Z">
        <w:rPr>
          <w:rFonts w:eastAsia="Arial" w:cs="Arial"/>
          <w:b/>
          <w:bCs/>
          <w:sz w:val="28"/>
          <w:szCs w:val="22"/>
          <w:lang w:val="it" w:eastAsia="pt-BR" w:bidi="ar-SA"/>
        </w:rPr>
      </w:rPrChange>
    </w:rPr>
  </w:style>
  <w:style w:type="paragraph" w:styleId="Reviso">
    <w:name w:val="Revision"/>
    <w:hidden/>
    <w:uiPriority w:val="99"/>
    <w:semiHidden/>
    <w:rsid w:val="005346D0"/>
    <w:pPr>
      <w:spacing w:after="0" w:line="240" w:lineRule="auto"/>
    </w:pPr>
    <w:rPr>
      <w:rFonts w:ascii="Times New Roman" w:hAnsi="Times New Roman" w:cs="Arial"/>
      <w:lang w:val="it"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E5601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5601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56011"/>
    <w:rPr>
      <w:rFonts w:ascii="Times New Roman" w:hAnsi="Times New Roman" w:cs="Arial"/>
      <w:sz w:val="20"/>
      <w:szCs w:val="20"/>
      <w:lang w:val="it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5601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56011"/>
    <w:rPr>
      <w:rFonts w:ascii="Times New Roman" w:hAnsi="Times New Roman" w:cs="Arial"/>
      <w:b/>
      <w:bCs/>
      <w:sz w:val="20"/>
      <w:szCs w:val="20"/>
      <w:lang w:val="it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27</Pages>
  <Words>11309</Words>
  <Characters>61072</Characters>
  <Application>Microsoft Office Word</Application>
  <DocSecurity>0</DocSecurity>
  <Lines>508</Lines>
  <Paragraphs>144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Baskervilly</dc:creator>
  <cp:keywords/>
  <dc:description/>
  <cp:lastModifiedBy>Amy Baskervilly</cp:lastModifiedBy>
  <cp:revision>2</cp:revision>
  <dcterms:created xsi:type="dcterms:W3CDTF">2022-12-08T11:28:00Z</dcterms:created>
  <dcterms:modified xsi:type="dcterms:W3CDTF">2022-12-18T13:58:00Z</dcterms:modified>
</cp:coreProperties>
</file>